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del w:id="0" w:date="2015-04-22T17:19:00Z" w:author="Michael Chary"/>
        </w:rPr>
      </w:pPr>
      <w:del w:id="1" w:date="2015-04-22T17:19:00Z" w:author="Michael Chary">
        <w:r>
          <w:rPr>
            <w:rFonts w:ascii="Helvetica" w:cs="Arial Unicode MS" w:hAnsi="Arial Unicode MS" w:eastAsia="Arial Unicode MS"/>
            <w:rtl w:val="0"/>
            <w:lang w:val="en-US"/>
          </w:rPr>
          <w:delText>TODO:</w:delText>
        </w:r>
      </w:del>
    </w:p>
    <w:p>
      <w:pPr>
        <w:pStyle w:val="Body A"/>
        <w:rPr>
          <w:del w:id="2" w:date="2015-04-22T17:19:00Z" w:author="Michael Chary"/>
        </w:rPr>
      </w:pPr>
    </w:p>
    <w:p>
      <w:pPr>
        <w:pStyle w:val="Body A"/>
        <w:rPr>
          <w:del w:id="3" w:date="2015-04-22T17:19:00Z" w:author="Michael Chary"/>
        </w:rPr>
      </w:pPr>
      <w:del w:id="4" w:date="2015-04-22T17:19:00Z" w:author="Michael Chary">
        <w:r>
          <w:rPr>
            <w:rFonts w:ascii="Helvetica" w:cs="Arial Unicode MS" w:hAnsi="Arial Unicode MS" w:eastAsia="Arial Unicode MS"/>
            <w:rtl w:val="0"/>
            <w:lang w:val="en-US"/>
          </w:rPr>
          <w:delText xml:space="preserve">; Move all figures and tables to the end. </w:delText>
        </w:r>
      </w:del>
    </w:p>
    <w:p>
      <w:pPr>
        <w:pStyle w:val="Body A"/>
        <w:rPr>
          <w:del w:id="5" w:date="2015-04-22T17:19:00Z" w:author="Michael Chary"/>
        </w:rPr>
      </w:pPr>
      <w:del w:id="6" w:date="2015-04-22T17:19:00Z" w:author="Michael Chary">
        <w:r>
          <w:rPr>
            <w:rFonts w:ascii="Helvetica" w:cs="Arial Unicode MS" w:hAnsi="Arial Unicode MS" w:eastAsia="Arial Unicode MS"/>
            <w:rtl w:val="0"/>
            <w:lang w:val="en-US"/>
          </w:rPr>
          <w:delText xml:space="preserve">; Go through the comments. Some indicate rewording. At least one discusses a new experiment. </w:delText>
        </w:r>
      </w:del>
    </w:p>
    <w:p>
      <w:pPr>
        <w:pStyle w:val="Body A"/>
        <w:rPr>
          <w:del w:id="7" w:date="2015-04-22T17:19:00Z" w:author="Michael Chary"/>
        </w:rPr>
      </w:pPr>
      <w:del w:id="8" w:date="2015-04-22T17:19:00Z" w:author="Michael Chary">
        <w:r>
          <w:rPr>
            <w:rFonts w:ascii="Helvetica" w:cs="Arial Unicode MS" w:hAnsi="Arial Unicode MS" w:eastAsia="Arial Unicode MS"/>
            <w:rtl w:val="0"/>
            <w:lang w:val="en-US"/>
          </w:rPr>
          <w:delText>; Consider removing Amy</w:delText>
        </w:r>
      </w:del>
      <w:del w:id="9" w:date="2015-04-22T17:19:00Z" w:author="Michael Chary">
        <w:r>
          <w:rPr>
            <w:rFonts w:ascii="Arial Unicode MS" w:cs="Arial Unicode MS" w:hAnsi="Helvetica" w:eastAsia="Arial Unicode MS" w:hint="default"/>
            <w:rtl w:val="0"/>
            <w:lang w:val="en-US"/>
          </w:rPr>
          <w:delText>’</w:delText>
        </w:r>
      </w:del>
      <w:del w:id="10" w:date="2015-04-22T17:19:00Z" w:author="Michael Chary">
        <w:r>
          <w:rPr>
            <w:rFonts w:ascii="Helvetica" w:cs="Arial Unicode MS" w:hAnsi="Arial Unicode MS" w:eastAsia="Arial Unicode MS"/>
            <w:rtl w:val="0"/>
            <w:lang w:val="en-US"/>
          </w:rPr>
          <w:delText>s rating, instead using just a scatter plot of each student</w:delText>
        </w:r>
      </w:del>
      <w:del w:id="11" w:date="2015-04-22T17:19:00Z" w:author="Michael Chary">
        <w:r>
          <w:rPr>
            <w:rFonts w:ascii="Arial Unicode MS" w:cs="Arial Unicode MS" w:hAnsi="Helvetica" w:eastAsia="Arial Unicode MS" w:hint="default"/>
            <w:rtl w:val="0"/>
            <w:lang w:val="en-US"/>
          </w:rPr>
          <w:delText>’</w:delText>
        </w:r>
      </w:del>
      <w:del w:id="12" w:date="2015-04-22T17:19:00Z" w:author="Michael Chary">
        <w:r>
          <w:rPr>
            <w:rFonts w:ascii="Helvetica" w:cs="Arial Unicode MS" w:hAnsi="Arial Unicode MS" w:eastAsia="Arial Unicode MS"/>
            <w:rtl w:val="0"/>
            <w:lang w:val="en-US"/>
          </w:rPr>
          <w:delText>s rate of completion vs exam grade. Discretizing decreases the transparency as shown by the more complicated methods (Freeman-Halton extension of Fisher</w:delText>
        </w:r>
      </w:del>
      <w:del w:id="13" w:date="2015-04-22T17:19:00Z" w:author="Michael Chary">
        <w:r>
          <w:rPr>
            <w:rFonts w:ascii="Arial Unicode MS" w:cs="Arial Unicode MS" w:hAnsi="Helvetica" w:eastAsia="Arial Unicode MS" w:hint="default"/>
            <w:rtl w:val="0"/>
            <w:lang w:val="en-US"/>
          </w:rPr>
          <w:delText>’</w:delText>
        </w:r>
      </w:del>
      <w:del w:id="14" w:date="2015-04-22T17:19:00Z" w:author="Michael Chary">
        <w:r>
          <w:rPr>
            <w:rFonts w:ascii="Helvetica" w:cs="Arial Unicode MS" w:hAnsi="Arial Unicode MS" w:eastAsia="Arial Unicode MS"/>
            <w:rtl w:val="0"/>
            <w:lang w:val="en-US"/>
          </w:rPr>
          <w:delText>s exact test vs Spearman correlation, for example)</w:delText>
        </w:r>
      </w:del>
    </w:p>
    <w:p>
      <w:pPr>
        <w:pStyle w:val="Body A"/>
        <w:rPr>
          <w:del w:id="15" w:date="2015-04-22T17:19:00Z" w:author="Michael Chary"/>
        </w:rPr>
      </w:pPr>
    </w:p>
    <w:p>
      <w:pPr>
        <w:pStyle w:val="Body A"/>
        <w:rPr>
          <w:rtl w:val="0"/>
        </w:rPr>
      </w:pPr>
      <w:r>
        <w:rPr>
          <w:rFonts w:ascii="Helvetica" w:cs="Arial Unicode MS" w:hAnsi="Arial Unicode MS" w:eastAsia="Arial Unicode MS"/>
          <w:rtl w:val="0"/>
          <w:lang w:val="en-US"/>
        </w:rPr>
        <w:t>Title:  Do reflective students learn more in the Emergency Department?</w:t>
      </w:r>
    </w:p>
    <w:p>
      <w:pPr>
        <w:pStyle w:val="Body A"/>
        <w:rPr>
          <w:rtl w:val="0"/>
        </w:rPr>
      </w:pPr>
    </w:p>
    <w:p>
      <w:pPr>
        <w:pStyle w:val="Body A"/>
        <w:rPr>
          <w:rtl w:val="0"/>
        </w:rPr>
      </w:pPr>
      <w:r>
        <w:rPr>
          <w:rFonts w:ascii="Helvetica" w:cs="Arial Unicode MS" w:hAnsi="Arial Unicode MS" w:eastAsia="Arial Unicode MS"/>
          <w:rtl w:val="0"/>
          <w:lang w:val="en-US"/>
        </w:rPr>
        <w:t xml:space="preserve">Abstract: </w:t>
      </w:r>
    </w:p>
    <w:p>
      <w:pPr>
        <w:pStyle w:val="Body A"/>
        <w:rPr>
          <w:rtl w:val="0"/>
        </w:rPr>
      </w:pPr>
    </w:p>
    <w:p>
      <w:pPr>
        <w:pStyle w:val="Body A"/>
        <w:rPr>
          <w:rtl w:val="0"/>
        </w:rPr>
      </w:pPr>
      <w:r>
        <w:rPr>
          <w:rFonts w:ascii="Helvetica" w:cs="Arial Unicode MS" w:hAnsi="Arial Unicode MS" w:eastAsia="Arial Unicode MS"/>
          <w:b w:val="1"/>
          <w:bCs w:val="1"/>
          <w:rtl w:val="0"/>
          <w:lang w:val="en-US"/>
        </w:rPr>
        <w:t>Background:</w:t>
      </w:r>
      <w:r>
        <w:rPr>
          <w:rFonts w:ascii="Helvetica" w:cs="Arial Unicode MS" w:hAnsi="Arial Unicode MS" w:eastAsia="Arial Unicode MS"/>
          <w:rtl w:val="0"/>
          <w:lang w:val="en-US"/>
        </w:rPr>
        <w:t xml:space="preserve"> Medical schools have begun to incorporate self-reflection exercises into their curricula. It is thought that these exercises help students master the material more deeply and perform better on exams. There are few data supporting this hypothesis. </w:t>
      </w:r>
    </w:p>
    <w:p>
      <w:pPr>
        <w:pStyle w:val="Body A"/>
        <w:rPr>
          <w:rtl w:val="0"/>
        </w:rPr>
      </w:pPr>
    </w:p>
    <w:p>
      <w:pPr>
        <w:pStyle w:val="Body A"/>
        <w:rPr>
          <w:rtl w:val="0"/>
        </w:rPr>
      </w:pPr>
      <w:r>
        <w:rPr>
          <w:rFonts w:ascii="Helvetica" w:cs="Arial Unicode MS" w:hAnsi="Arial Unicode MS" w:eastAsia="Arial Unicode MS"/>
          <w:b w:val="1"/>
          <w:bCs w:val="1"/>
          <w:rtl w:val="0"/>
          <w:lang w:val="en-US"/>
        </w:rPr>
        <w:t xml:space="preserve">Objectives: </w:t>
      </w:r>
      <w:r>
        <w:rPr>
          <w:rFonts w:ascii="Helvetica" w:cs="Arial Unicode MS" w:hAnsi="Arial Unicode MS" w:eastAsia="Arial Unicode MS"/>
          <w:rtl w:val="0"/>
          <w:lang w:val="en-US"/>
        </w:rPr>
        <w:t>We evaluated the relationship between the degree of reflection after a student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shift in an emergency room and that student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s final grade.  </w:t>
      </w:r>
    </w:p>
    <w:p>
      <w:pPr>
        <w:pStyle w:val="Body A"/>
        <w:rPr>
          <w:rtl w:val="0"/>
        </w:rPr>
      </w:pPr>
    </w:p>
    <w:p>
      <w:pPr>
        <w:pStyle w:val="Body A"/>
        <w:rPr>
          <w:rtl w:val="0"/>
        </w:rPr>
      </w:pPr>
      <w:r>
        <w:rPr>
          <w:rFonts w:ascii="Helvetica" w:cs="Arial Unicode MS" w:hAnsi="Arial Unicode MS" w:eastAsia="Arial Unicode MS"/>
          <w:b w:val="1"/>
          <w:bCs w:val="1"/>
          <w:rtl w:val="0"/>
          <w:lang w:val="en-US"/>
        </w:rPr>
        <w:t>Methods:</w:t>
      </w:r>
      <w:r>
        <w:rPr>
          <w:rFonts w:ascii="Helvetica" w:cs="Arial Unicode MS" w:hAnsi="Arial Unicode MS" w:eastAsia="Arial Unicode MS"/>
          <w:rtl w:val="0"/>
          <w:lang w:val="en-US"/>
        </w:rPr>
        <w:t xml:space="preserve"> We conducted a retrospective case series by analyzing the performance and reflective statements of 116 students who participated in an emergency medicine clerkship at two clinical sites from 2013-14. After each shift, an attending emergency medicine physician evaluated the student and the student could complete an optional reflection freetext section. </w:t>
      </w:r>
      <w:ins w:id="16" w:date="2015-04-22T17:10:00Z" w:author="Michael Chary">
        <w:r>
          <w:rPr>
            <w:rFonts w:ascii="Helvetica" w:cs="Arial Unicode MS" w:hAnsi="Arial Unicode MS" w:eastAsia="Arial Unicode MS"/>
            <w:rtl w:val="0"/>
            <w:lang w:val="en-US"/>
          </w:rPr>
          <w:t xml:space="preserve">We extracted the text from those comments, removed stopwords, and lemmatized the remaining words. </w:t>
        </w:r>
      </w:ins>
      <w:ins w:id="17" w:date="2015-04-22T17:11:00Z" w:author="Michael Chary">
        <w:r>
          <w:rPr>
            <w:rFonts w:ascii="Helvetica" w:cs="Arial Unicode MS" w:hAnsi="Arial Unicode MS" w:eastAsia="Arial Unicode MS"/>
            <w:rtl w:val="0"/>
            <w:lang w:val="en-US"/>
          </w:rPr>
          <w:t xml:space="preserve">Stopwords are words that occur frequently and serve only a grammatical functions, such as </w:t>
        </w:r>
      </w:ins>
      <w:ins w:id="18" w:date="2015-04-22T17:11:00Z" w:author="Michael Chary">
        <w:r>
          <w:rPr>
            <w:rFonts w:ascii="Arial Unicode MS" w:cs="Arial Unicode MS" w:hAnsi="Helvetica" w:eastAsia="Arial Unicode MS" w:hint="default"/>
            <w:rtl w:val="0"/>
            <w:lang w:val="en-US"/>
          </w:rPr>
          <w:t>“</w:t>
        </w:r>
      </w:ins>
      <w:ins w:id="19" w:date="2015-04-22T17:11:00Z" w:author="Michael Chary">
        <w:r>
          <w:rPr>
            <w:rFonts w:ascii="Helvetica" w:cs="Arial Unicode MS" w:hAnsi="Arial Unicode MS" w:eastAsia="Arial Unicode MS"/>
            <w:rtl w:val="0"/>
            <w:lang w:val="en-US"/>
          </w:rPr>
          <w:t>a, the, of</w:t>
        </w:r>
      </w:ins>
      <w:ins w:id="20" w:date="2015-04-22T17:11:00Z" w:author="Michael Chary">
        <w:r>
          <w:rPr>
            <w:rFonts w:ascii="Arial Unicode MS" w:cs="Arial Unicode MS" w:hAnsi="Helvetica" w:eastAsia="Arial Unicode MS" w:hint="default"/>
            <w:rtl w:val="0"/>
            <w:lang w:val="en-US"/>
          </w:rPr>
          <w:t>”</w:t>
        </w:r>
      </w:ins>
      <w:ins w:id="21" w:date="2015-04-22T17:11:00Z" w:author="Michael Chary">
        <w:r>
          <w:rPr>
            <w:rFonts w:ascii="Helvetica" w:cs="Arial Unicode MS" w:hAnsi="Arial Unicode MS" w:eastAsia="Arial Unicode MS"/>
            <w:rtl w:val="0"/>
            <w:lang w:val="en-US"/>
          </w:rPr>
          <w:t xml:space="preserve">. </w:t>
        </w:r>
      </w:ins>
      <w:r>
        <w:rPr>
          <w:rFonts w:ascii="Helvetica" w:cs="Arial Unicode MS" w:hAnsi="Arial Unicode MS" w:eastAsia="Arial Unicode MS"/>
          <w:rtl w:val="0"/>
          <w:lang w:val="en-US"/>
        </w:rPr>
        <w:t xml:space="preserve">We </w:t>
      </w:r>
      <w:del w:id="22" w:date="2015-04-22T11:57:00Z" w:author="Michael Chary">
        <w:r>
          <w:rPr>
            <w:rFonts w:ascii="Helvetica" w:cs="Arial Unicode MS" w:hAnsi="Arial Unicode MS" w:eastAsia="Arial Unicode MS"/>
            <w:rtl w:val="0"/>
            <w:lang w:val="en-US"/>
          </w:rPr>
          <w:delText xml:space="preserve">analyzed </w:delText>
        </w:r>
      </w:del>
      <w:ins w:id="23" w:date="2015-04-22T11:57:00Z" w:author="Michael Chary">
        <w:r>
          <w:rPr>
            <w:rFonts w:ascii="Helvetica" w:cs="Arial Unicode MS" w:hAnsi="Arial Unicode MS" w:eastAsia="Arial Unicode MS"/>
            <w:rtl w:val="0"/>
            <w:lang w:val="en-US"/>
          </w:rPr>
          <w:t xml:space="preserve">analyzed </w:t>
        </w:r>
      </w:ins>
      <w:r>
        <w:rPr>
          <w:rFonts w:ascii="Helvetica" w:cs="Arial Unicode MS" w:hAnsi="Arial Unicode MS" w:eastAsia="Arial Unicode MS"/>
          <w:rtl w:val="0"/>
          <w:lang w:val="en-US"/>
        </w:rPr>
        <w:t xml:space="preserve">the correlation between </w:t>
      </w:r>
      <w:ins w:id="24" w:date="2015-04-22T12:00:00Z" w:author="Michael Chary">
        <w:r>
          <w:rPr>
            <w:rFonts w:ascii="Helvetica" w:cs="Arial Unicode MS" w:hAnsi="Arial Unicode MS" w:eastAsia="Arial Unicode MS"/>
            <w:rtl w:val="0"/>
            <w:lang w:val="en-US"/>
          </w:rPr>
          <w:t xml:space="preserve">a comprehensive exam </w:t>
        </w:r>
      </w:ins>
      <w:del w:id="25" w:date="2015-04-22T12:00:00Z" w:author="Michael Chary">
        <w:r>
          <w:rPr>
            <w:rFonts w:ascii="Helvetica" w:cs="Arial Unicode MS" w:hAnsi="Arial Unicode MS" w:eastAsia="Arial Unicode MS"/>
            <w:rtl w:val="0"/>
            <w:lang w:val="en-US"/>
          </w:rPr>
          <w:delText xml:space="preserve">final </w:delText>
        </w:r>
      </w:del>
      <w:r>
        <w:rPr>
          <w:rFonts w:ascii="Helvetica" w:cs="Arial Unicode MS" w:hAnsi="Arial Unicode MS" w:eastAsia="Arial Unicode MS"/>
          <w:rtl w:val="0"/>
          <w:lang w:val="en-US"/>
        </w:rPr>
        <w:t>grade and the fraction of reflections with at least one content word</w:t>
      </w:r>
      <w:ins w:id="26" w:date="2015-04-22T11:57:00Z" w:author="Michael Chary">
        <w:r>
          <w:rPr>
            <w:rFonts w:ascii="Helvetica" w:cs="Arial Unicode MS" w:hAnsi="Arial Unicode MS" w:eastAsia="Arial Unicode MS"/>
            <w:rtl w:val="0"/>
            <w:lang w:val="en-US"/>
          </w:rPr>
          <w:t>. We determined the most common words and pairs of adjacent words that students used to describe their reflections. We compared the median scores of those who wrote reflections more than half of the time with those who wrote reflections less than half of the time.</w:t>
        </w:r>
      </w:ins>
      <w:del w:id="27" w:date="2015-04-22T11:57:00Z" w:author="Michael Chary">
        <w:r>
          <w:rPr>
            <w:rFonts w:ascii="Helvetica" w:cs="Arial Unicode MS" w:hAnsi="Arial Unicode MS" w:eastAsia="Arial Unicode MS"/>
            <w:rtl w:val="0"/>
            <w:lang w:val="en-US"/>
          </w:rPr>
          <w:delText>.</w:delText>
        </w:r>
      </w:del>
    </w:p>
    <w:p>
      <w:pPr>
        <w:pStyle w:val="Body A"/>
        <w:rPr>
          <w:rtl w:val="0"/>
        </w:rPr>
      </w:pPr>
    </w:p>
    <w:p>
      <w:pPr>
        <w:pStyle w:val="Body A"/>
        <w:rPr>
          <w:del w:id="28" w:date="2015-04-22T11:59:00Z" w:author="Michael Chary"/>
        </w:rPr>
      </w:pPr>
      <w:r>
        <w:rPr>
          <w:rFonts w:ascii="Helvetica" w:cs="Arial Unicode MS" w:hAnsi="Arial Unicode MS" w:eastAsia="Arial Unicode MS"/>
          <w:b w:val="1"/>
          <w:bCs w:val="1"/>
          <w:rtl w:val="0"/>
          <w:lang w:val="en-US"/>
        </w:rPr>
        <w:t>Results:</w:t>
      </w:r>
      <w:r>
        <w:rPr>
          <w:rFonts w:ascii="Helvetica" w:cs="Arial Unicode MS" w:hAnsi="Arial Unicode MS" w:eastAsia="Arial Unicode MS"/>
          <w:rtl w:val="0"/>
          <w:lang w:val="en-US"/>
        </w:rPr>
        <w:t xml:space="preserve"> Of the 145 possible records, 116 were included for analysis. The other 29 were excluded as they were visiting students</w:t>
      </w:r>
      <w:ins w:id="29" w:date="2015-04-22T11:59:00Z" w:author="Michael Chary">
        <w:r>
          <w:rPr>
            <w:rFonts w:ascii="Helvetica" w:cs="Arial Unicode MS" w:hAnsi="Arial Unicode MS" w:eastAsia="Arial Unicode MS"/>
            <w:rtl w:val="0"/>
            <w:lang w:val="en-US"/>
          </w:rPr>
          <w:t>.</w:t>
        </w:r>
      </w:ins>
      <w:ins w:id="30" w:date="2015-04-22T12:00:00Z" w:author="Michael Chary">
        <w:r>
          <w:rPr>
            <w:rFonts w:ascii="Helvetica" w:cs="Arial Unicode MS" w:hAnsi="Arial Unicode MS" w:eastAsia="Arial Unicode MS"/>
            <w:rtl w:val="0"/>
            <w:lang w:val="en-US"/>
          </w:rPr>
          <w:t xml:space="preserve"> </w:t>
        </w:r>
      </w:ins>
      <w:ins w:id="31" w:date="2015-04-22T11:59:00Z" w:author="Michael Chary">
        <w:r>
          <w:rPr>
            <w:rFonts w:ascii="Helvetica" w:cs="Arial Unicode MS" w:hAnsi="Arial Unicode MS" w:eastAsia="Arial Unicode MS"/>
            <w:rtl w:val="0"/>
            <w:lang w:val="en-US"/>
          </w:rPr>
          <w:t>The correlation between exam grade</w:t>
        </w:r>
      </w:ins>
      <w:ins w:id="32" w:date="2015-04-22T12:00:00Z" w:author="Michael Chary">
        <w:r>
          <w:rPr>
            <w:rFonts w:ascii="Helvetica" w:cs="Arial Unicode MS" w:hAnsi="Arial Unicode MS" w:eastAsia="Arial Unicode MS"/>
            <w:rtl w:val="0"/>
            <w:lang w:val="en-US"/>
          </w:rPr>
          <w:t xml:space="preserve"> and the </w:t>
        </w:r>
      </w:ins>
      <w:ins w:id="33" w:date="2015-04-22T16:56:00Z" w:author="Michael Chary">
        <w:r>
          <w:rPr>
            <w:rFonts w:ascii="Helvetica" w:cs="Arial Unicode MS" w:hAnsi="Arial Unicode MS" w:eastAsia="Arial Unicode MS"/>
            <w:rtl w:val="0"/>
            <w:lang w:val="en-US"/>
          </w:rPr>
          <w:t>number of completed self-reflection</w:t>
        </w:r>
      </w:ins>
      <w:ins w:id="34" w:date="2015-04-22T16:57:00Z" w:author="Michael Chary">
        <w:r>
          <w:rPr>
            <w:rFonts w:ascii="Helvetica" w:cs="Arial Unicode MS" w:hAnsi="Arial Unicode MS" w:eastAsia="Arial Unicode MS"/>
            <w:rtl w:val="0"/>
            <w:lang w:val="en-US"/>
          </w:rPr>
          <w:t>s</w:t>
        </w:r>
      </w:ins>
      <w:ins w:id="35" w:date="2015-04-22T12:00:00Z" w:author="Michael Chary">
        <w:r>
          <w:rPr>
            <w:rFonts w:ascii="Helvetica" w:cs="Arial Unicode MS" w:hAnsi="Arial Unicode MS" w:eastAsia="Arial Unicode MS"/>
            <w:rtl w:val="0"/>
            <w:lang w:val="en-US"/>
          </w:rPr>
          <w:t xml:space="preserve"> was </w:t>
        </w:r>
      </w:ins>
      <w:ins w:id="36" w:date="2015-04-22T16:56:00Z" w:author="Michael Chary">
        <w:r>
          <w:rPr>
            <w:rFonts w:ascii="Helvetica" w:cs="Arial Unicode MS" w:hAnsi="Arial Unicode MS" w:eastAsia="Arial Unicode MS"/>
            <w:rtl w:val="0"/>
            <w:lang w:val="en-US"/>
          </w:rPr>
          <w:t>0.32. The correlation between exam grade</w:t>
        </w:r>
      </w:ins>
      <w:ins w:id="37" w:date="2015-04-22T16:57:00Z" w:author="Michael Chary">
        <w:r>
          <w:rPr>
            <w:rFonts w:ascii="Helvetica" w:cs="Arial Unicode MS" w:hAnsi="Arial Unicode MS" w:eastAsia="Arial Unicode MS"/>
            <w:rtl w:val="0"/>
            <w:lang w:val="en-US"/>
          </w:rPr>
          <w:t xml:space="preserve"> and the average number of words in each self-reflection was 0.21. The first correlation is significantly greater than 0 (p=0.03, t-test), but the second correlation is not (p=0.16, t-test)</w:t>
        </w:r>
      </w:ins>
      <w:ins w:id="38" w:date="2015-04-22T17:01:00Z" w:author="Michael Chary">
        <w:r>
          <w:rPr>
            <w:rFonts w:ascii="Helvetica" w:cs="Arial Unicode MS" w:hAnsi="Arial Unicode MS" w:eastAsia="Arial Unicode MS"/>
            <w:rtl w:val="0"/>
            <w:lang w:val="en-US"/>
          </w:rPr>
          <w:t xml:space="preserve">. The median score of those who wrote reflections </w:t>
        </w:r>
      </w:ins>
      <w:ins w:id="39" w:date="2015-04-22T17:02:00Z" w:author="Michael Chary">
        <w:r>
          <w:rPr>
            <w:rFonts w:ascii="Helvetica" w:cs="Arial Unicode MS" w:hAnsi="Arial Unicode MS" w:eastAsia="Arial Unicode MS"/>
            <w:rtl w:val="0"/>
            <w:lang w:val="en-US"/>
          </w:rPr>
          <w:t xml:space="preserve">on </w:t>
        </w:r>
      </w:ins>
      <w:ins w:id="40" w:date="2015-04-22T17:01:00Z" w:author="Michael Chary">
        <w:r>
          <w:rPr>
            <w:rFonts w:ascii="Helvetica" w:cs="Arial Unicode MS" w:hAnsi="Arial Unicode MS" w:eastAsia="Arial Unicode MS"/>
            <w:rtl w:val="0"/>
            <w:lang w:val="en-US"/>
          </w:rPr>
          <w:t>more than half of the</w:t>
        </w:r>
      </w:ins>
      <w:ins w:id="41" w:date="2015-04-22T17:02:00Z" w:author="Michael Chary">
        <w:r>
          <w:rPr>
            <w:rFonts w:ascii="Helvetica" w:cs="Arial Unicode MS" w:hAnsi="Arial Unicode MS" w:eastAsia="Arial Unicode MS"/>
            <w:rtl w:val="0"/>
            <w:lang w:val="en-US"/>
          </w:rPr>
          <w:t>ir</w:t>
        </w:r>
      </w:ins>
      <w:ins w:id="42" w:date="2015-04-22T17:01:00Z" w:author="Michael Chary">
        <w:r>
          <w:rPr>
            <w:rFonts w:ascii="Helvetica" w:cs="Arial Unicode MS" w:hAnsi="Arial Unicode MS" w:eastAsia="Arial Unicode MS"/>
            <w:rtl w:val="0"/>
            <w:lang w:val="en-US"/>
          </w:rPr>
          <w:t xml:space="preserve"> </w:t>
        </w:r>
      </w:ins>
      <w:ins w:id="43" w:date="2015-04-22T17:02:00Z" w:author="Michael Chary">
        <w:r>
          <w:rPr>
            <w:rFonts w:ascii="Helvetica" w:cs="Arial Unicode MS" w:hAnsi="Arial Unicode MS" w:eastAsia="Arial Unicode MS"/>
            <w:rtl w:val="0"/>
            <w:lang w:val="en-US"/>
          </w:rPr>
          <w:t xml:space="preserve">shifts </w:t>
        </w:r>
      </w:ins>
      <w:ins w:id="44" w:date="2015-04-22T17:01:00Z" w:author="Michael Chary">
        <w:r>
          <w:rPr>
            <w:rFonts w:ascii="Helvetica" w:cs="Arial Unicode MS" w:hAnsi="Arial Unicode MS" w:eastAsia="Arial Unicode MS"/>
            <w:rtl w:val="0"/>
            <w:lang w:val="en-US"/>
          </w:rPr>
          <w:t xml:space="preserve">was significantly greater than those who </w:t>
        </w:r>
      </w:ins>
      <w:ins w:id="45" w:date="2015-04-22T17:02:00Z" w:author="Michael Chary">
        <w:r>
          <w:rPr>
            <w:rFonts w:ascii="Helvetica" w:cs="Arial Unicode MS" w:hAnsi="Arial Unicode MS" w:eastAsia="Arial Unicode MS"/>
            <w:rtl w:val="0"/>
            <w:lang w:val="en-US"/>
          </w:rPr>
          <w:t>wrote reflections half of the time, 83.675 versus 79.23</w:t>
        </w:r>
      </w:ins>
      <w:ins w:id="46" w:date="2015-04-22T17:03:00Z" w:author="Michael Chary">
        <w:r>
          <w:rPr>
            <w:rFonts w:ascii="Helvetica" w:cs="Arial Unicode MS" w:hAnsi="Arial Unicode MS" w:eastAsia="Arial Unicode MS"/>
            <w:rtl w:val="0"/>
            <w:lang w:val="en-US"/>
          </w:rPr>
          <w:t xml:space="preserve"> (p=0.05, 2-sample Kolmogorov-Smirnov test).</w:t>
        </w:r>
      </w:ins>
      <w:del w:id="47" w:date="2015-04-22T11:59:00Z" w:author="Michael Chary">
        <w:r>
          <w:rPr>
            <w:rFonts w:ascii="Helvetica" w:cs="Arial Unicode MS" w:hAnsi="Arial Unicode MS" w:eastAsia="Arial Unicode MS"/>
            <w:rtl w:val="0"/>
            <w:lang w:val="en-US"/>
          </w:rPr>
          <w:delText>. Two EM physicians graded the rate of completion of the self-reflection, demonstrating moderate agreement in their assessment (Cohen</w:delText>
        </w:r>
      </w:del>
      <w:del w:id="48" w:date="2015-04-22T11:59:00Z" w:author="Michael Chary">
        <w:r>
          <w:rPr>
            <w:rFonts w:ascii="Arial Unicode MS" w:cs="Arial Unicode MS" w:hAnsi="Helvetica" w:eastAsia="Arial Unicode MS" w:hint="default"/>
            <w:rtl w:val="0"/>
            <w:lang w:val="fr-FR"/>
          </w:rPr>
          <w:delText>’</w:delText>
        </w:r>
      </w:del>
      <w:del w:id="49" w:date="2015-04-22T11:59:00Z" w:author="Michael Chary">
        <w:r>
          <w:rPr>
            <w:rFonts w:ascii="Helvetica" w:cs="Arial Unicode MS" w:hAnsi="Arial Unicode MS" w:eastAsia="Arial Unicode MS"/>
            <w:rtl w:val="0"/>
            <w:lang w:val="en-US"/>
          </w:rPr>
          <w:delText>s kappa = 0.55). The assessments of both raters were significantly correlated with final grade. (p=0.006 and p=0.008.) Students with the lowest grades wrote the least amount of reflection.</w:delText>
        </w:r>
      </w:del>
      <w:commentRangeStart w:id="50"/>
      <w:del w:id="51" w:date="2015-04-22T11:59:00Z" w:author="Michael Chary">
        <w:r>
          <w:rPr>
            <w:rFonts w:ascii="Helvetica" w:cs="Arial Unicode MS" w:hAnsi="Arial Unicode MS" w:eastAsia="Arial Unicode MS"/>
            <w:rtl w:val="0"/>
            <w:lang w:val="en-US"/>
          </w:rPr>
          <w:delText xml:space="preserve"> (Metrics) </w:delText>
        </w:r>
      </w:del>
      <w:commentRangeEnd w:id="50"/>
      <w:r>
        <w:commentReference w:id="50"/>
      </w:r>
    </w:p>
    <w:p>
      <w:pPr>
        <w:pStyle w:val="Body A"/>
      </w:pPr>
    </w:p>
    <w:p>
      <w:pPr>
        <w:pStyle w:val="Body A"/>
        <w:rPr>
          <w:ins w:id="52" w:date="2015-04-22T11:59:00Z" w:author="Michael Chary"/>
          <w:b w:val="1"/>
          <w:bCs w:val="1"/>
        </w:rPr>
      </w:pPr>
      <w:ins w:id="53" w:date="2015-04-22T11:59:00Z" w:author="Michael Chary">
        <w:r>
          <w:rPr>
            <w:rFonts w:ascii="Helvetica" w:cs="Arial Unicode MS" w:hAnsi="Arial Unicode MS" w:eastAsia="Arial Unicode MS"/>
            <w:b w:val="1"/>
            <w:bCs w:val="1"/>
            <w:rtl w:val="0"/>
            <w:lang w:val="en-US"/>
          </w:rPr>
          <w:t xml:space="preserve"> </w:t>
        </w:r>
      </w:ins>
    </w:p>
    <w:p>
      <w:pPr>
        <w:pStyle w:val="Body A"/>
        <w:rPr>
          <w:rtl w:val="0"/>
        </w:rPr>
      </w:pPr>
      <w:r>
        <w:rPr>
          <w:rFonts w:ascii="Helvetica" w:cs="Arial Unicode MS" w:hAnsi="Arial Unicode MS" w:eastAsia="Arial Unicode MS"/>
          <w:b w:val="1"/>
          <w:bCs w:val="1"/>
          <w:rtl w:val="0"/>
          <w:lang w:val="en-US"/>
        </w:rPr>
        <w:t>Conclusions:</w:t>
      </w:r>
      <w:r>
        <w:rPr>
          <w:rFonts w:ascii="Helvetica" w:cs="Arial Unicode MS" w:hAnsi="Arial Unicode MS" w:eastAsia="Arial Unicode MS"/>
          <w:rtl w:val="0"/>
          <w:lang w:val="en-US"/>
        </w:rPr>
        <w:t xml:space="preserve"> </w:t>
      </w:r>
      <w:ins w:id="54" w:date="2015-04-22T17:05:00Z" w:author="Michael Chary">
        <w:r>
          <w:rPr>
            <w:rFonts w:ascii="Helvetica" w:cs="Arial Unicode MS" w:hAnsi="Arial Unicode MS" w:eastAsia="Arial Unicode MS"/>
            <w:rtl w:val="0"/>
            <w:lang w:val="en-US"/>
          </w:rPr>
          <w:t xml:space="preserve"> Students who reflected more frequently scored more highly on a final written exam in an emergency medicine clerkship </w:t>
        </w:r>
      </w:ins>
      <w:ins w:id="55" w:date="2015-04-22T17:06:00Z" w:author="Michael Chary">
        <w:r>
          <w:rPr>
            <w:rFonts w:ascii="Helvetica" w:cs="Arial Unicode MS" w:hAnsi="Arial Unicode MS" w:eastAsia="Arial Unicode MS"/>
            <w:rtl w:val="0"/>
            <w:lang w:val="en-US"/>
          </w:rPr>
          <w:t>designed</w:t>
        </w:r>
      </w:ins>
      <w:ins w:id="56" w:date="2015-04-22T17:05:00Z" w:author="Michael Chary">
        <w:r>
          <w:rPr>
            <w:rFonts w:ascii="Helvetica" w:cs="Arial Unicode MS" w:hAnsi="Arial Unicode MS" w:eastAsia="Arial Unicode MS"/>
            <w:rtl w:val="0"/>
            <w:lang w:val="en-US"/>
          </w:rPr>
          <w:t xml:space="preserve"> </w:t>
        </w:r>
      </w:ins>
      <w:ins w:id="57" w:date="2015-04-22T17:06:00Z" w:author="Michael Chary">
        <w:r>
          <w:rPr>
            <w:rFonts w:ascii="Helvetica" w:cs="Arial Unicode MS" w:hAnsi="Arial Unicode MS" w:eastAsia="Arial Unicode MS"/>
            <w:rtl w:val="0"/>
            <w:lang w:val="en-US"/>
          </w:rPr>
          <w:t xml:space="preserve">for fourth year medical students. </w:t>
        </w:r>
      </w:ins>
      <w:del w:id="58" w:date="2015-04-22T17:05:00Z" w:author="Michael Chary">
        <w:r>
          <w:rPr>
            <w:rFonts w:ascii="Helvetica" w:cs="Arial Unicode MS" w:hAnsi="Arial Unicode MS" w:eastAsia="Arial Unicode MS"/>
            <w:rtl w:val="0"/>
            <w:lang w:val="en-US"/>
          </w:rPr>
          <w:delText xml:space="preserve">The degree </w:delText>
        </w:r>
      </w:del>
      <w:del w:id="59" w:date="2015-04-22T17:04:00Z" w:author="Michael Chary">
        <w:r>
          <w:rPr>
            <w:rFonts w:ascii="Helvetica" w:cs="Arial Unicode MS" w:hAnsi="Arial Unicode MS" w:eastAsia="Arial Unicode MS"/>
            <w:rtl w:val="0"/>
            <w:lang w:val="en-US"/>
          </w:rPr>
          <w:delText xml:space="preserve">and quality </w:delText>
        </w:r>
      </w:del>
      <w:del w:id="60" w:date="2015-04-22T17:05:00Z" w:author="Michael Chary">
        <w:r>
          <w:rPr>
            <w:rFonts w:ascii="Helvetica" w:cs="Arial Unicode MS" w:hAnsi="Arial Unicode MS" w:eastAsia="Arial Unicode MS"/>
            <w:rtl w:val="0"/>
            <w:lang w:val="en-US"/>
          </w:rPr>
          <w:delText xml:space="preserve">of student reflection significantly correlate </w:delText>
        </w:r>
      </w:del>
      <w:del w:id="61" w:date="2015-04-22T17:04:00Z" w:author="Michael Chary">
        <w:r>
          <w:rPr>
            <w:rFonts w:ascii="Helvetica" w:cs="Arial Unicode MS" w:hAnsi="Arial Unicode MS" w:eastAsia="Arial Unicode MS"/>
            <w:rtl w:val="0"/>
            <w:lang w:val="en-US"/>
          </w:rPr>
          <w:delText xml:space="preserve"> </w:delText>
        </w:r>
      </w:del>
      <w:del w:id="62" w:date="2015-04-22T17:05:00Z" w:author="Michael Chary">
        <w:r>
          <w:rPr>
            <w:rFonts w:ascii="Helvetica" w:cs="Arial Unicode MS" w:hAnsi="Arial Unicode MS" w:eastAsia="Arial Unicode MS"/>
            <w:rtl w:val="0"/>
            <w:lang w:val="en-US"/>
          </w:rPr>
          <w:delText xml:space="preserve">with final grade in an emergency clerkship designed for fourth year medical students. </w:delText>
        </w:r>
      </w:del>
      <w:ins w:id="63" w:date="2015-04-22T17:06:00Z" w:author="Michael Chary">
        <w:r>
          <w:rPr>
            <w:rFonts w:ascii="Helvetica" w:cs="Arial Unicode MS" w:hAnsi="Arial Unicode MS" w:eastAsia="Arial Unicode MS"/>
            <w:rtl w:val="0"/>
            <w:lang w:val="en-US"/>
          </w:rPr>
          <w:t>The number of words in each reflection was not significantly correlated with exam performance.</w:t>
        </w:r>
      </w:ins>
      <w:ins w:id="64" w:date="2015-04-22T17:11:00Z" w:author="Michael Chary">
        <w:r>
          <w:rPr>
            <w:rFonts w:ascii="Helvetica" w:cs="Arial Unicode MS" w:hAnsi="Arial Unicode MS" w:eastAsia="Arial Unicode MS"/>
            <w:rtl w:val="0"/>
            <w:lang w:val="en-US"/>
          </w:rPr>
          <w:t xml:space="preserve"> A more formal reflection program, perhaps including data from the clinical notes students write during their rotation, </w:t>
        </w:r>
      </w:ins>
      <w:ins w:id="65" w:date="2015-04-22T17:12:00Z" w:author="Michael Chary">
        <w:r>
          <w:rPr>
            <w:rFonts w:ascii="Helvetica" w:cs="Arial Unicode MS" w:hAnsi="Arial Unicode MS" w:eastAsia="Arial Unicode MS"/>
            <w:rtl w:val="0"/>
            <w:lang w:val="en-US"/>
          </w:rPr>
          <w:t>could help identify students struggling to master the content</w:t>
        </w:r>
      </w:ins>
      <w:ins w:id="66" w:date="2015-04-22T17:13:00Z" w:author="Michael Chary">
        <w:r>
          <w:rPr>
            <w:rFonts w:ascii="Helvetica" w:cs="Arial Unicode MS" w:hAnsi="Arial Unicode MS" w:eastAsia="Arial Unicode MS"/>
            <w:rtl w:val="0"/>
            <w:lang w:val="en-US"/>
          </w:rPr>
          <w:t xml:space="preserve"> before they take the final exam.</w:t>
        </w:r>
      </w:ins>
      <w:ins w:id="67" w:date="2015-04-22T17:06:00Z" w:author="Michael Chary">
        <w:r>
          <w:rPr>
            <w:rFonts w:ascii="Helvetica" w:cs="Arial Unicode MS" w:hAnsi="Arial Unicode MS" w:eastAsia="Arial Unicode MS"/>
            <w:rtl w:val="0"/>
            <w:lang w:val="en-US"/>
          </w:rPr>
          <w:t xml:space="preserve"> </w:t>
        </w:r>
      </w:ins>
      <w:del w:id="68" w:date="2015-04-22T17:06:00Z" w:author="Michael Chary">
        <w:r>
          <w:rPr>
            <w:rFonts w:ascii="Helvetica" w:cs="Arial Unicode MS" w:hAnsi="Arial Unicode MS" w:eastAsia="Arial Unicode MS"/>
            <w:rtl w:val="0"/>
            <w:lang w:val="en-US"/>
          </w:rPr>
          <w:delText>In future, as faculty preform the evaluations, they can encourage more insightful reflection from the students to improve their performance in the clerkship.</w:delText>
        </w:r>
      </w:del>
    </w:p>
    <w:p>
      <w:pPr>
        <w:pStyle w:val="Body A"/>
        <w:rPr>
          <w:rtl w:val="0"/>
        </w:rPr>
      </w:pPr>
    </w:p>
    <w:p>
      <w:pPr>
        <w:pStyle w:val="Body A"/>
        <w:rPr>
          <w:rtl w:val="0"/>
        </w:rPr>
      </w:pPr>
    </w:p>
    <w:p>
      <w:pPr>
        <w:pStyle w:val="Body A"/>
        <w:rPr>
          <w:rtl w:val="0"/>
        </w:rPr>
      </w:pPr>
    </w:p>
    <w:p>
      <w:pPr>
        <w:pStyle w:val="Body A"/>
        <w:rPr>
          <w:ins w:id="69" w:date="2015-04-22T11:54:00Z" w:author="Michael Chary"/>
        </w:rPr>
      </w:pPr>
    </w:p>
    <w:p>
      <w:pPr>
        <w:pStyle w:val="Body A"/>
        <w:rPr>
          <w:ins w:id="70" w:date="2015-04-22T11:54:00Z" w:author="Michael Chary"/>
        </w:rPr>
      </w:pPr>
    </w:p>
    <w:p>
      <w:pPr>
        <w:pStyle w:val="Body A"/>
        <w:rPr>
          <w:ins w:id="71" w:date="2015-04-22T11:54:00Z" w:author="Michael Chary"/>
        </w:rPr>
      </w:pPr>
    </w:p>
    <w:p>
      <w:pPr>
        <w:pStyle w:val="Body A"/>
      </w:pPr>
    </w:p>
    <w:p>
      <w:pPr>
        <w:pStyle w:val="Body A"/>
      </w:pPr>
    </w:p>
    <w:p>
      <w:pPr>
        <w:pStyle w:val="Body A"/>
      </w:pPr>
    </w:p>
    <w:p>
      <w:pPr>
        <w:pStyle w:val="Body A"/>
      </w:pPr>
    </w:p>
    <w:p>
      <w:pPr>
        <w:pStyle w:val="Body A"/>
        <w:rPr>
          <w:b w:val="1"/>
          <w:bCs w:val="1"/>
        </w:rPr>
      </w:pPr>
    </w:p>
    <w:p>
      <w:pPr>
        <w:pStyle w:val="Body A"/>
        <w:rPr>
          <w:b w:val="1"/>
          <w:bCs w:val="1"/>
        </w:rPr>
      </w:pPr>
      <w:r>
        <w:rPr>
          <w:rFonts w:ascii="Helvetica" w:cs="Arial Unicode MS" w:hAnsi="Arial Unicode MS" w:eastAsia="Arial Unicode MS"/>
          <w:b w:val="1"/>
          <w:bCs w:val="1"/>
          <w:rtl w:val="0"/>
          <w:lang w:val="en-US"/>
        </w:rPr>
        <w:t>Introduction</w:t>
      </w:r>
    </w:p>
    <w:p>
      <w:pPr>
        <w:pStyle w:val="Body A"/>
        <w:rPr>
          <w:b w:val="1"/>
          <w:bCs w:val="1"/>
        </w:rPr>
      </w:pPr>
    </w:p>
    <w:p>
      <w:pPr>
        <w:pStyle w:val="Body A"/>
        <w:rPr>
          <w:rtl w:val="0"/>
        </w:rPr>
      </w:pPr>
      <w:r>
        <w:rPr>
          <w:rFonts w:ascii="Helvetica" w:cs="Arial Unicode MS" w:hAnsi="Arial Unicode MS" w:eastAsia="Arial Unicode MS"/>
          <w:rtl w:val="0"/>
          <w:lang w:val="en-US"/>
        </w:rPr>
        <w:t>Undergraduate medical education is becoming, increasingly, self-directed (CITATION). Reflection is an essential aspect of self-regulated learning, and may also be required to develop a therapeutic relationship and professional expertise</w:t>
      </w:r>
      <w:r>
        <w:rPr>
          <w:rFonts w:ascii="Times New Roman" w:cs="Times New Roman" w:hAnsi="Times New Roman" w:eastAsia="Times New Roman"/>
          <w:b w:val="1"/>
          <w:bCs w:val="1"/>
          <w:vertAlign w:val="superscript"/>
          <w:rtl w:val="0"/>
        </w:rPr>
        <w:footnoteReference w:id="1"/>
      </w:r>
      <w:r>
        <w:rPr>
          <w:rFonts w:ascii="Helvetica" w:cs="Arial Unicode MS" w:hAnsi="Arial Unicode MS" w:eastAsia="Arial Unicode MS"/>
          <w:rtl w:val="0"/>
          <w:lang w:val="en-US"/>
        </w:rPr>
        <w:t>.</w:t>
      </w:r>
    </w:p>
    <w:p>
      <w:pPr>
        <w:pStyle w:val="Body A"/>
        <w:rPr>
          <w:b w:val="1"/>
          <w:bCs w:val="1"/>
        </w:rPr>
      </w:pPr>
    </w:p>
    <w:p>
      <w:pPr>
        <w:pStyle w:val="Body A"/>
        <w:rPr>
          <w:b w:val="1"/>
          <w:bCs w:val="1"/>
        </w:rPr>
      </w:pPr>
    </w:p>
    <w:p>
      <w:pPr>
        <w:pStyle w:val="Body A"/>
        <w:rPr>
          <w:rtl w:val="0"/>
        </w:rPr>
      </w:pPr>
      <w:r>
        <w:rPr>
          <w:rFonts w:ascii="Helvetica" w:cs="Arial Unicode MS" w:hAnsi="Arial Unicode MS" w:eastAsia="Arial Unicode MS"/>
          <w:b w:val="1"/>
          <w:bCs w:val="1"/>
          <w:rtl w:val="0"/>
          <w:lang w:val="en-US"/>
        </w:rPr>
        <w:t xml:space="preserve">    </w:t>
      </w:r>
      <w:r>
        <w:rPr>
          <w:rFonts w:ascii="Helvetica" w:cs="Arial Unicode MS" w:hAnsi="Arial Unicode MS" w:eastAsia="Arial Unicode MS"/>
          <w:rtl w:val="0"/>
          <w:lang w:val="en-US"/>
        </w:rPr>
        <w:t xml:space="preserve"> - Importance of self-reflection in self-regulated learning</w:t>
      </w:r>
    </w:p>
    <w:p>
      <w:pPr>
        <w:pStyle w:val="Body A"/>
        <w:rPr>
          <w:rtl w:val="0"/>
        </w:rPr>
      </w:pPr>
      <w:r>
        <w:rPr>
          <w:rFonts w:ascii="Helvetica" w:cs="Arial Unicode MS" w:hAnsi="Arial Unicode MS" w:eastAsia="Arial Unicode MS"/>
          <w:rtl w:val="0"/>
          <w:lang w:val="en-US"/>
        </w:rPr>
        <w:t xml:space="preserve">     - Increasing prevalence of self-regulated learning in medical school</w:t>
      </w:r>
    </w:p>
    <w:p>
      <w:pPr>
        <w:pStyle w:val="Body A"/>
        <w:rPr>
          <w:b w:val="1"/>
          <w:bCs w:val="1"/>
        </w:rPr>
      </w:pPr>
      <w:r>
        <w:rPr>
          <w:rFonts w:ascii="Helvetica" w:cs="Arial Unicode MS" w:hAnsi="Arial Unicode MS" w:eastAsia="Arial Unicode MS"/>
          <w:rtl w:val="0"/>
          <w:lang w:val="en-US"/>
        </w:rPr>
        <w:t xml:space="preserve">     - Methodologic difficulty of assessing reflection, especially in retrospective surveys; we captured the thoughts immediately after each shift. </w:t>
      </w:r>
    </w:p>
    <w:p>
      <w:pPr>
        <w:pStyle w:val="Body A"/>
        <w:rPr>
          <w:b w:val="1"/>
          <w:bCs w:val="1"/>
        </w:rPr>
      </w:pPr>
    </w:p>
    <w:p>
      <w:pPr>
        <w:pStyle w:val="Body A"/>
        <w:rPr>
          <w:b w:val="1"/>
          <w:bCs w:val="1"/>
        </w:rPr>
      </w:pPr>
      <w:r>
        <w:rPr>
          <w:rFonts w:ascii="Helvetica" w:cs="Arial Unicode MS" w:hAnsi="Arial Unicode MS" w:eastAsia="Arial Unicode MS"/>
          <w:b w:val="1"/>
          <w:bCs w:val="1"/>
          <w:rtl w:val="0"/>
          <w:lang w:val="en-US"/>
        </w:rPr>
        <w:t>Methods</w:t>
      </w:r>
    </w:p>
    <w:p>
      <w:pPr>
        <w:pStyle w:val="Body A"/>
        <w:rPr>
          <w:b w:val="1"/>
          <w:bCs w:val="1"/>
        </w:rPr>
      </w:pPr>
    </w:p>
    <w:p>
      <w:pPr>
        <w:pStyle w:val="Body A"/>
        <w:rPr>
          <w:rtl w:val="0"/>
        </w:rPr>
      </w:pPr>
      <w:r>
        <w:rPr>
          <w:rFonts w:ascii="Helvetica" w:cs="Arial Unicode MS" w:hAnsi="Arial Unicode MS" w:eastAsia="Arial Unicode MS"/>
          <w:rtl w:val="0"/>
          <w:lang w:val="en-US"/>
        </w:rPr>
        <w:t xml:space="preserve">We conducted a retrospective analysis of all student performances from October 2014 to October 2015. Figure 1 summarizes our study design. </w:t>
      </w:r>
    </w:p>
    <w:p>
      <w:pPr>
        <w:pStyle w:val="Body A"/>
        <w:rPr>
          <w:rtl w:val="0"/>
        </w:rPr>
      </w:pPr>
    </w:p>
    <w:p>
      <w:pPr>
        <w:pStyle w:val="Body A"/>
        <w:rPr>
          <w:rtl w:val="0"/>
        </w:rPr>
      </w:pPr>
      <w:r>
        <w:rPr>
          <w:rFonts w:ascii="Helvetica" w:cs="Arial Unicode MS" w:hAnsi="Arial Unicode MS" w:eastAsia="Arial Unicode MS"/>
          <w:b w:val="1"/>
          <w:bCs w:val="1"/>
          <w:rtl w:val="0"/>
          <w:lang w:val="en-US"/>
        </w:rPr>
        <w:t>Grading.</w:t>
      </w:r>
      <w:r>
        <w:rPr>
          <w:rFonts w:ascii="Helvetica" w:cs="Arial Unicode MS" w:hAnsi="Arial Unicode MS" w:eastAsia="Arial Unicode MS"/>
          <w:rtl w:val="0"/>
          <w:lang w:val="en-US"/>
        </w:rPr>
        <w:t xml:space="preserve"> At the end of each shift, an attending physician in Emergency Medicine evaluated the student according to the scheme in Table 1. Medical students rotate in one of four hospitals, one city hospital, two community hospitals, and one academic hospital. We only included fourth-year students from our institution taking the Emergency Medicine clerkship for the first time. We did not include visiting students. </w:t>
      </w:r>
    </w:p>
    <w:p>
      <w:pPr>
        <w:pStyle w:val="Body A"/>
        <w:rPr>
          <w:b w:val="1"/>
          <w:bCs w:val="1"/>
        </w:rPr>
      </w:pPr>
    </w:p>
    <w:p>
      <w:pPr>
        <w:pStyle w:val="Body A"/>
        <w:rPr>
          <w:rtl w:val="0"/>
        </w:rPr>
      </w:pPr>
      <w:r>
        <w:rPr>
          <w:rFonts w:ascii="Helvetica" w:cs="Arial Unicode MS" w:hAnsi="Arial Unicode MS" w:eastAsia="Arial Unicode MS"/>
          <w:b w:val="1"/>
          <w:bCs w:val="1"/>
          <w:rtl w:val="0"/>
          <w:lang w:val="en-US"/>
        </w:rPr>
        <w:t xml:space="preserve">Software. </w:t>
      </w:r>
      <w:r>
        <w:rPr>
          <w:rFonts w:ascii="Helvetica" w:cs="Arial Unicode MS" w:hAnsi="Arial Unicode MS" w:eastAsia="Arial Unicode MS"/>
          <w:rtl w:val="0"/>
          <w:lang w:val="en-US"/>
        </w:rPr>
        <w:t>All analysis was written by MC and performed in Python</w:t>
      </w:r>
      <w:r>
        <w:rPr>
          <w:rFonts w:ascii="Times New Roman" w:cs="Times New Roman" w:hAnsi="Times New Roman" w:eastAsia="Times New Roman"/>
          <w:b w:val="1"/>
          <w:bCs w:val="1"/>
          <w:vertAlign w:val="superscript"/>
          <w:rtl w:val="0"/>
        </w:rPr>
        <w:footnoteReference w:id="2"/>
      </w:r>
      <w:r>
        <w:rPr>
          <w:rFonts w:ascii="Helvetica" w:cs="Arial Unicode MS" w:hAnsi="Arial Unicode MS" w:eastAsia="Arial Unicode MS"/>
          <w:rtl w:val="0"/>
          <w:lang w:val="en-US"/>
        </w:rPr>
        <w:t>. Natural language processing was performed using the Natural Language Toolkit for Python, version 3.0</w:t>
      </w:r>
      <w:r>
        <w:rPr>
          <w:rFonts w:ascii="Times New Roman" w:cs="Times New Roman" w:hAnsi="Times New Roman" w:eastAsia="Times New Roman"/>
          <w:b w:val="1"/>
          <w:bCs w:val="1"/>
          <w:vertAlign w:val="superscript"/>
          <w:rtl w:val="0"/>
        </w:rPr>
        <w:footnoteReference w:id="3"/>
      </w:r>
      <w:r>
        <w:rPr>
          <w:rFonts w:ascii="Helvetica" w:cs="Arial Unicode MS" w:hAnsi="Arial Unicode MS" w:eastAsia="Arial Unicode MS"/>
          <w:rtl w:val="0"/>
          <w:lang w:val="en-US"/>
        </w:rPr>
        <w:t>. Bootstrapping and the calculation of Jaccard similarity were performed using NumPy/SciPy</w:t>
      </w:r>
      <w:r>
        <w:rPr>
          <w:rFonts w:ascii="Times New Roman" w:cs="Times New Roman" w:hAnsi="Times New Roman" w:eastAsia="Times New Roman"/>
          <w:b w:val="1"/>
          <w:bCs w:val="1"/>
          <w:vertAlign w:val="superscript"/>
          <w:rtl w:val="0"/>
        </w:rPr>
        <w:footnoteReference w:id="4"/>
      </w:r>
      <w:r>
        <w:rPr>
          <w:rFonts w:ascii="Helvetica" w:cs="Arial Unicode MS" w:hAnsi="Arial Unicode MS" w:eastAsia="Arial Unicode MS"/>
          <w:rtl w:val="0"/>
          <w:lang w:val="en-US"/>
        </w:rPr>
        <w:t>.  Figures were made using the matplotlib</w:t>
      </w:r>
      <w:r>
        <w:rPr>
          <w:rFonts w:ascii="Times New Roman" w:cs="Times New Roman" w:hAnsi="Times New Roman" w:eastAsia="Times New Roman"/>
          <w:b w:val="1"/>
          <w:bCs w:val="1"/>
          <w:vertAlign w:val="superscript"/>
          <w:rtl w:val="0"/>
        </w:rPr>
        <w:footnoteReference w:id="5"/>
      </w:r>
      <w:r>
        <w:rPr>
          <w:rFonts w:ascii="Helvetica" w:cs="Arial Unicode MS" w:hAnsi="Arial Unicode MS" w:eastAsia="Arial Unicode MS"/>
          <w:rtl w:val="0"/>
          <w:lang w:val="fr-FR"/>
        </w:rPr>
        <w:t xml:space="preserve"> plugin.</w:t>
      </w:r>
      <w:r>
        <w:rPr>
          <w:rFonts w:ascii="Helvetica" w:cs="Arial Unicode MS" w:hAnsi="Arial Unicode MS" w:eastAsia="Arial Unicode MS"/>
          <w:rtl w:val="0"/>
          <w:lang w:val="en-US"/>
        </w:rPr>
        <w:t xml:space="preserve"> Multinomial Naive Bayes Classification was performed using NLTK and sci-kitlearn</w:t>
      </w:r>
      <w:r>
        <w:rPr>
          <w:rFonts w:ascii="Times New Roman" w:cs="Times New Roman" w:hAnsi="Times New Roman" w:eastAsia="Times New Roman"/>
          <w:b w:val="1"/>
          <w:bCs w:val="1"/>
          <w:vertAlign w:val="superscript"/>
          <w:rtl w:val="0"/>
        </w:rPr>
        <w:footnoteReference w:id="6"/>
      </w:r>
      <w:r>
        <w:rPr>
          <w:rFonts w:ascii="Helvetica" w:cs="Arial Unicode MS" w:hAnsi="Arial Unicode MS" w:eastAsia="Arial Unicode MS"/>
          <w:rtl w:val="0"/>
          <w:lang w:val="en-US"/>
        </w:rPr>
        <w:t xml:space="preserve">. All code used to analyze and generate the figures as well as supporting documents are available at the following GitHub repository: </w:t>
      </w:r>
      <w:hyperlink r:id="rId4" w:history="1">
        <w:r>
          <w:rPr>
            <w:rStyle w:val="Hyperlink.0"/>
            <w:rFonts w:ascii="Helvetica" w:cs="Arial Unicode MS" w:hAnsi="Arial Unicode MS" w:eastAsia="Arial Unicode MS"/>
            <w:b w:val="1"/>
            <w:bCs w:val="1"/>
            <w:u w:val="single"/>
            <w:rtl w:val="0"/>
            <w:lang w:val="en-US"/>
          </w:rPr>
          <w:t>https://github.com/mac389/leuthauser</w:t>
        </w:r>
      </w:hyperlink>
      <w:r>
        <w:rPr>
          <w:rFonts w:ascii="Helvetica" w:cs="Arial Unicode MS" w:hAnsi="Arial Unicode MS" w:eastAsia="Arial Unicode MS"/>
          <w:rtl w:val="0"/>
          <w:lang w:val="en-US"/>
        </w:rPr>
        <w:t>.</w:t>
      </w:r>
    </w:p>
    <w:p>
      <w:pPr>
        <w:pStyle w:val="Body A"/>
        <w:rPr>
          <w:b w:val="1"/>
          <w:bCs w:val="1"/>
        </w:rPr>
      </w:pPr>
    </w:p>
    <w:p>
      <w:pPr>
        <w:pStyle w:val="Body A"/>
        <w:rPr>
          <w:rtl w:val="0"/>
        </w:rPr>
      </w:pPr>
      <w:r>
        <w:rPr>
          <w:rFonts w:ascii="Helvetica" w:cs="Arial Unicode MS" w:hAnsi="Arial Unicode MS" w:eastAsia="Arial Unicode MS"/>
          <w:b w:val="1"/>
          <w:bCs w:val="1"/>
          <w:rtl w:val="0"/>
          <w:lang w:val="en-US"/>
        </w:rPr>
        <w:t xml:space="preserve">Data Acquisition. </w:t>
      </w:r>
      <w:r>
        <w:rPr>
          <w:rFonts w:ascii="Helvetica" w:cs="Arial Unicode MS" w:hAnsi="Arial Unicode MS" w:eastAsia="Arial Unicode MS"/>
          <w:rtl w:val="0"/>
          <w:lang w:val="en-US"/>
        </w:rPr>
        <w:t xml:space="preserve">After each rotation a student fills out an evaluation form, which is a page in a booklet. At the end of the rotation, every student returned his booklet to the directors of the Emergency Medicine Clerkship (AL, BH). </w:t>
      </w:r>
      <w:r>
        <w:rPr>
          <w:rFonts w:ascii="Helvetica" w:cs="Arial Unicode MS" w:hAnsi="Arial Unicode MS" w:eastAsia="Arial Unicode MS"/>
          <w:b w:val="1"/>
          <w:bCs w:val="1"/>
          <w:rtl w:val="0"/>
          <w:lang w:val="en-US"/>
        </w:rPr>
        <w:t xml:space="preserve"> </w:t>
      </w:r>
      <w:r>
        <w:rPr>
          <w:rFonts w:ascii="Helvetica" w:cs="Arial Unicode MS" w:hAnsi="Arial Unicode MS" w:eastAsia="Arial Unicode MS"/>
          <w:rtl w:val="0"/>
          <w:lang w:val="en-US"/>
        </w:rPr>
        <w:t>Author MC transcribed the booklets into a database. In transcribing, all medical abbreviations and contractions were replaced with their long form and all illegible comments were ignored.  A deidentified version of the database is available at our GitHub repository. The text of each student comment was processed as follows:</w:t>
      </w:r>
    </w:p>
    <w:p>
      <w:pPr>
        <w:pStyle w:val="Body A"/>
        <w:rPr>
          <w:rtl w:val="0"/>
        </w:rPr>
      </w:pPr>
    </w:p>
    <w:p>
      <w:pPr>
        <w:pStyle w:val="Body A"/>
        <w:numPr>
          <w:ilvl w:val="0"/>
          <w:numId w:val="3"/>
        </w:numPr>
        <w:tabs>
          <w:tab w:val="num" w:pos="360"/>
          <w:tab w:val="clear" w:pos="0"/>
        </w:tabs>
        <w:bidi w:val="0"/>
        <w:ind w:left="360" w:right="0" w:hanging="360"/>
        <w:jc w:val="left"/>
        <w:rPr>
          <w:b w:val="1"/>
          <w:bCs w:val="1"/>
          <w:position w:val="0"/>
          <w:rtl w:val="0"/>
        </w:rPr>
      </w:pPr>
      <w:r>
        <w:rPr>
          <w:rFonts w:ascii="Helvetica"/>
          <w:b w:val="0"/>
          <w:bCs w:val="0"/>
          <w:rtl w:val="0"/>
          <w:lang w:val="en-US"/>
        </w:rPr>
        <w:t xml:space="preserve">All text converted to lower case </w:t>
      </w:r>
    </w:p>
    <w:p>
      <w:pPr>
        <w:pStyle w:val="Body A"/>
        <w:numPr>
          <w:ilvl w:val="0"/>
          <w:numId w:val="3"/>
        </w:numPr>
        <w:tabs>
          <w:tab w:val="num" w:pos="360"/>
          <w:tab w:val="clear" w:pos="0"/>
        </w:tabs>
        <w:bidi w:val="0"/>
        <w:ind w:left="360" w:right="0" w:hanging="360"/>
        <w:jc w:val="left"/>
        <w:rPr>
          <w:b w:val="1"/>
          <w:bCs w:val="1"/>
          <w:position w:val="0"/>
          <w:rtl w:val="0"/>
        </w:rPr>
      </w:pPr>
      <w:r>
        <w:rPr>
          <w:rFonts w:ascii="Helvetica"/>
          <w:b w:val="0"/>
          <w:bCs w:val="0"/>
          <w:rtl w:val="0"/>
          <w:lang w:val="en-US"/>
        </w:rPr>
        <w:t>Comments tokenized into words</w:t>
      </w:r>
    </w:p>
    <w:p>
      <w:pPr>
        <w:pStyle w:val="Body A"/>
        <w:numPr>
          <w:ilvl w:val="0"/>
          <w:numId w:val="3"/>
        </w:numPr>
        <w:tabs>
          <w:tab w:val="num" w:pos="360"/>
          <w:tab w:val="clear" w:pos="0"/>
        </w:tabs>
        <w:bidi w:val="0"/>
        <w:ind w:left="360" w:right="0" w:hanging="360"/>
        <w:jc w:val="left"/>
        <w:rPr>
          <w:b w:val="1"/>
          <w:bCs w:val="1"/>
          <w:position w:val="0"/>
          <w:rtl w:val="0"/>
        </w:rPr>
      </w:pPr>
      <w:r>
        <w:rPr>
          <w:rFonts w:ascii="Helvetica"/>
          <w:b w:val="0"/>
          <w:bCs w:val="0"/>
          <w:rtl w:val="0"/>
          <w:lang w:val="en-US"/>
        </w:rPr>
        <w:t>Stopwords removed</w:t>
      </w:r>
    </w:p>
    <w:p>
      <w:pPr>
        <w:pStyle w:val="Body A"/>
        <w:numPr>
          <w:ilvl w:val="0"/>
          <w:numId w:val="3"/>
        </w:numPr>
        <w:tabs>
          <w:tab w:val="num" w:pos="360"/>
          <w:tab w:val="clear" w:pos="0"/>
        </w:tabs>
        <w:bidi w:val="0"/>
        <w:ind w:left="360" w:right="0" w:hanging="360"/>
        <w:jc w:val="left"/>
        <w:rPr>
          <w:b w:val="1"/>
          <w:bCs w:val="1"/>
          <w:position w:val="0"/>
          <w:rtl w:val="0"/>
        </w:rPr>
      </w:pPr>
      <w:r>
        <w:rPr>
          <w:rFonts w:ascii="Helvetica"/>
          <w:b w:val="0"/>
          <w:bCs w:val="0"/>
          <w:rtl w:val="0"/>
          <w:lang w:val="en-US"/>
        </w:rPr>
        <w:t>Remaining words lemmatized</w:t>
      </w:r>
    </w:p>
    <w:p>
      <w:pPr>
        <w:pStyle w:val="Body A"/>
        <w:rPr>
          <w:b w:val="1"/>
          <w:bCs w:val="1"/>
        </w:rPr>
      </w:pPr>
    </w:p>
    <w:p>
      <w:pPr>
        <w:pStyle w:val="Body A"/>
        <w:rPr>
          <w:b w:val="1"/>
          <w:bCs w:val="1"/>
        </w:rPr>
      </w:pPr>
    </w:p>
    <w:p>
      <w:pPr>
        <w:pStyle w:val="Body A"/>
        <w:rPr>
          <w:b w:val="1"/>
          <w:bCs w:val="1"/>
        </w:rPr>
      </w:pPr>
      <w:r>
        <w:rPr>
          <w:rFonts w:ascii="Helvetica" w:cs="Arial Unicode MS" w:hAnsi="Arial Unicode MS" w:eastAsia="Arial Unicode MS"/>
          <w:i w:val="1"/>
          <w:iCs w:val="1"/>
          <w:rtl w:val="0"/>
          <w:lang w:val="en-US"/>
        </w:rPr>
        <w:t xml:space="preserve">Stopwords. </w:t>
      </w:r>
      <w:r>
        <w:rPr>
          <w:rFonts w:ascii="Helvetica" w:cs="Arial Unicode MS" w:hAnsi="Arial Unicode MS" w:eastAsia="Arial Unicode MS"/>
          <w:rtl w:val="0"/>
          <w:lang w:val="en-US"/>
        </w:rPr>
        <w:t xml:space="preserve">The term </w:t>
      </w:r>
      <w:r>
        <w:rPr>
          <w:rFonts w:ascii="Helvetica" w:cs="Arial Unicode MS" w:hAnsi="Arial Unicode MS" w:eastAsia="Arial Unicode MS"/>
          <w:i w:val="1"/>
          <w:iCs w:val="1"/>
          <w:rtl w:val="0"/>
          <w:lang w:val="en-US"/>
        </w:rPr>
        <w:t>stopwords</w:t>
      </w:r>
      <w:r>
        <w:rPr>
          <w:rFonts w:ascii="Helvetica" w:cs="Arial Unicode MS" w:hAnsi="Arial Unicode MS" w:eastAsia="Arial Unicode MS"/>
          <w:rtl w:val="0"/>
          <w:lang w:val="en-US"/>
        </w:rPr>
        <w:t xml:space="preserve"> refers to words that occur frequently in a corpus but are unlikely to be informative. The removal of stopwords is a common preprocessing step in natural language processing. It can increase the sensitivity and specificity of analyses</w:t>
      </w:r>
      <w:r>
        <w:rPr>
          <w:rFonts w:ascii="Times New Roman" w:cs="Times New Roman" w:hAnsi="Times New Roman" w:eastAsia="Times New Roman"/>
          <w:b w:val="1"/>
          <w:bCs w:val="1"/>
          <w:vertAlign w:val="superscript"/>
          <w:rtl w:val="0"/>
        </w:rPr>
        <w:footnoteReference w:id="7"/>
      </w:r>
      <w:r>
        <w:rPr>
          <w:rFonts w:ascii="Helvetica" w:cs="Arial Unicode MS" w:hAnsi="Arial Unicode MS" w:eastAsia="Arial Unicode MS"/>
          <w:rtl w:val="0"/>
          <w:lang w:val="en-US"/>
        </w:rPr>
        <w:t xml:space="preserve">. The list of stopwords depends on the task. The list of stopwords we used is available at our repository. </w:t>
      </w:r>
      <w:del w:id="72" w:date="2015-08-16T18:27:46Z" w:author="Michael Chary">
        <w:r>
          <w:rPr>
            <w:rFonts w:ascii="Helvetica" w:cs="Arial Unicode MS" w:hAnsi="Arial Unicode MS" w:eastAsia="Arial Unicode MS"/>
            <w:rtl w:val="0"/>
            <w:lang w:val="en-US"/>
          </w:rPr>
          <w:delText xml:space="preserve">It is an amalgamation of the English stopwords list in the Natural Language Tooklit 3.0 package for Python and the 10,000 most frequently occurring words in the transcript of all episodes of </w:delText>
        </w:r>
      </w:del>
      <w:del w:id="73" w:date="2015-08-16T18:27:46Z" w:author="Michael Chary">
        <w:r>
          <w:rPr>
            <w:rFonts w:ascii="Helvetica" w:cs="Arial Unicode MS" w:hAnsi="Arial Unicode MS" w:eastAsia="Arial Unicode MS"/>
            <w:i w:val="1"/>
            <w:iCs w:val="1"/>
            <w:rtl w:val="0"/>
            <w:lang w:val="en-US"/>
          </w:rPr>
          <w:delText>The Simpsons</w:delText>
        </w:r>
      </w:del>
      <w:del w:id="74" w:date="2015-08-16T18:27:46Z" w:author="Michael Chary">
        <w:r>
          <w:rPr>
            <w:rFonts w:ascii="Helvetica" w:cs="Arial Unicode MS" w:hAnsi="Arial Unicode MS" w:eastAsia="Arial Unicode MS"/>
            <w:rtl w:val="0"/>
            <w:lang w:val="en-US"/>
          </w:rPr>
          <w:delText xml:space="preserve">. </w:delText>
        </w:r>
      </w:del>
      <w:ins w:id="75" w:date="2015-08-16T18:27:52Z" w:author="Michael Chary">
        <w:r>
          <w:rPr>
            <w:rFonts w:ascii="Helvetica" w:cs="Arial Unicode MS" w:hAnsi="Arial Unicode MS" w:eastAsia="Arial Unicode MS"/>
            <w:rtl w:val="0"/>
          </w:rPr>
          <w:t>W</w:t>
        </w:r>
      </w:ins>
      <w:ins w:id="76" w:date="2015-08-16T18:27:52Z" w:author="Michael Chary">
        <w:r>
          <w:rPr>
            <w:rFonts w:ascii="Helvetica" w:cs="Arial Unicode MS" w:hAnsi="Arial Unicode MS" w:eastAsia="Arial Unicode MS"/>
            <w:rtl w:val="0"/>
          </w:rPr>
          <w:t xml:space="preserve">e used an amalgamation of the English stopwords list in the Natural Language Tooklit 3.0 package for Python and the 10,000 most frequently occurring words in the transcript of all episodes of </w:t>
        </w:r>
      </w:ins>
      <w:ins w:id="77" w:date="2015-08-16T18:27:52Z" w:author="Michael Chary">
        <w:r>
          <w:rPr>
            <w:rFonts w:ascii="Helvetica" w:cs="Arial Unicode MS" w:hAnsi="Arial Unicode MS" w:eastAsia="Arial Unicode MS"/>
            <w:i w:val="1"/>
            <w:iCs w:val="1"/>
            <w:rtl w:val="0"/>
            <w:lang w:val="en-US"/>
          </w:rPr>
          <w:t>The Simpsons</w:t>
        </w:r>
      </w:ins>
      <w:ins w:id="78" w:date="2015-08-16T18:27:52Z" w:author="Michael Chary">
        <w:r>
          <w:rPr>
            <w:rFonts w:ascii="Helvetica" w:cs="Arial Unicode MS" w:hAnsi="Arial Unicode MS" w:eastAsia="Arial Unicode MS"/>
            <w:rtl w:val="0"/>
          </w:rPr>
          <w:t xml:space="preserve">. </w:t>
        </w:r>
      </w:ins>
      <w:ins w:id="79" w:date="2015-08-16T18:27:52Z" w:author="Michael Chary">
        <w:r>
          <w:rPr>
            <w:rFonts w:ascii="Helvetica" w:cs="Arial Unicode MS" w:hAnsi="Arial Unicode MS" w:eastAsia="Arial Unicode MS"/>
            <w:rtl w:val="0"/>
          </w:rPr>
          <w:t xml:space="preserve">The list is available as the file </w:t>
        </w:r>
      </w:ins>
      <w:ins w:id="80" w:date="2015-08-16T18:27:52Z" w:author="Michael Chary">
        <w:r>
          <w:rPr>
            <w:rFonts w:ascii="Helvetica" w:cs="Arial Unicode MS" w:hAnsi="Arial Unicode MS" w:eastAsia="Arial Unicode MS"/>
            <w:i w:val="1"/>
            <w:iCs w:val="1"/>
            <w:rtl w:val="0"/>
            <w:lang w:val="en-US"/>
          </w:rPr>
          <w:t>stopwords</w:t>
        </w:r>
      </w:ins>
      <w:ins w:id="81" w:date="2015-08-16T18:27:52Z" w:author="Michael Chary">
        <w:r>
          <w:rPr>
            <w:rFonts w:ascii="Helvetica" w:cs="Arial Unicode MS" w:hAnsi="Arial Unicode MS" w:eastAsia="Arial Unicode MS"/>
            <w:rtl w:val="0"/>
          </w:rPr>
          <w:t xml:space="preserve"> in our GitHub repository.</w:t>
        </w:r>
      </w:ins>
    </w:p>
    <w:p>
      <w:pPr>
        <w:pStyle w:val="Body A"/>
        <w:rPr>
          <w:b w:val="1"/>
          <w:bCs w:val="1"/>
        </w:rPr>
      </w:pPr>
    </w:p>
    <w:p>
      <w:pPr>
        <w:pStyle w:val="Body A"/>
        <w:rPr>
          <w:rtl w:val="0"/>
        </w:rPr>
      </w:pPr>
      <w:r>
        <w:rPr>
          <w:rFonts w:ascii="Helvetica" w:cs="Arial Unicode MS" w:hAnsi="Arial Unicode MS" w:eastAsia="Arial Unicode MS"/>
          <w:i w:val="1"/>
          <w:iCs w:val="1"/>
          <w:rtl w:val="0"/>
          <w:lang w:val="en-US"/>
        </w:rPr>
        <w:t xml:space="preserve">Lemmatization.  </w:t>
      </w:r>
      <w:r>
        <w:rPr>
          <w:rFonts w:ascii="Helvetica" w:cs="Arial Unicode MS" w:hAnsi="Arial Unicode MS" w:eastAsia="Arial Unicode MS"/>
          <w:rtl w:val="0"/>
          <w:lang w:val="en-US"/>
        </w:rPr>
        <w:t xml:space="preserve">The term </w:t>
      </w:r>
      <w:r>
        <w:rPr>
          <w:rFonts w:ascii="Helvetica" w:cs="Arial Unicode MS" w:hAnsi="Arial Unicode MS" w:eastAsia="Arial Unicode MS"/>
          <w:i w:val="1"/>
          <w:iCs w:val="1"/>
          <w:rtl w:val="0"/>
          <w:lang w:val="en-US"/>
        </w:rPr>
        <w:t>lemmatization</w:t>
      </w:r>
      <w:r>
        <w:rPr>
          <w:rFonts w:ascii="Helvetica" w:cs="Arial Unicode MS" w:hAnsi="Arial Unicode MS" w:eastAsia="Arial Unicode MS"/>
          <w:rtl w:val="0"/>
          <w:lang w:val="en-US"/>
        </w:rPr>
        <w:t xml:space="preserve"> refers to the mapping of all inflected forms of a word to a base form so that they can be analyzed as a single item. For example lemmatization maps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infect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infected</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infection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infections</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and so on to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infect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To lemmatize words in our study we used the </w:t>
      </w:r>
      <w:r>
        <w:rPr>
          <w:rFonts w:ascii="Helvetica" w:cs="Arial Unicode MS" w:hAnsi="Arial Unicode MS" w:eastAsia="Arial Unicode MS"/>
          <w:i w:val="1"/>
          <w:iCs w:val="1"/>
          <w:rtl w:val="0"/>
          <w:lang w:val="en-US"/>
        </w:rPr>
        <w:t>WordNetLemmatize</w:t>
      </w:r>
      <w:r>
        <w:rPr>
          <w:rFonts w:ascii="Helvetica" w:cs="Arial Unicode MS" w:hAnsi="Arial Unicode MS" w:eastAsia="Arial Unicode MS"/>
          <w:rtl w:val="0"/>
          <w:lang w:val="en-US"/>
        </w:rPr>
        <w:t xml:space="preserve"> function in NLTK 3.0. This function is a thin wrapper to WordNet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s </w:t>
      </w:r>
      <w:r>
        <w:rPr>
          <w:rFonts w:ascii="Helvetica" w:cs="Arial Unicode MS" w:hAnsi="Arial Unicode MS" w:eastAsia="Arial Unicode MS"/>
          <w:i w:val="1"/>
          <w:iCs w:val="1"/>
          <w:rtl w:val="0"/>
          <w:lang w:val="en-US"/>
        </w:rPr>
        <w:t>morphy</w:t>
      </w:r>
      <w:r>
        <w:rPr>
          <w:rFonts w:ascii="Helvetica" w:cs="Arial Unicode MS" w:hAnsi="Arial Unicode MS" w:eastAsia="Arial Unicode MS"/>
          <w:rtl w:val="0"/>
          <w:lang w:val="en-US"/>
        </w:rPr>
        <w:t xml:space="preserve"> function, which removes all suffixes that occur in the WordNet database. </w:t>
      </w:r>
      <w:r>
        <w:rPr>
          <w:rFonts w:ascii="Helvetica" w:cs="Arial Unicode MS" w:hAnsi="Arial Unicode MS" w:eastAsia="Arial Unicode MS"/>
          <w:i w:val="1"/>
          <w:iCs w:val="1"/>
          <w:rtl w:val="0"/>
          <w:lang w:val="en-US"/>
        </w:rPr>
        <w:t>WordNetLemmatize</w:t>
      </w:r>
      <w:r>
        <w:rPr>
          <w:rFonts w:ascii="Helvetica" w:cs="Arial Unicode MS" w:hAnsi="Arial Unicode MS" w:eastAsia="Arial Unicode MS"/>
          <w:rtl w:val="0"/>
          <w:lang w:val="en-US"/>
        </w:rPr>
        <w:t xml:space="preserve"> is more accurate if it known the part of the speech of the word it is asked to lemmatize. For example, </w:t>
      </w:r>
      <w:r>
        <w:rPr>
          <w:rFonts w:ascii="Helvetica" w:cs="Arial Unicode MS" w:hAnsi="Arial Unicode MS" w:eastAsia="Arial Unicode MS"/>
          <w:i w:val="1"/>
          <w:iCs w:val="1"/>
          <w:rtl w:val="0"/>
          <w:lang w:val="en-US"/>
        </w:rPr>
        <w:t>patient</w:t>
      </w:r>
      <w:r>
        <w:rPr>
          <w:rFonts w:ascii="Helvetica" w:cs="Arial Unicode MS" w:hAnsi="Arial Unicode MS" w:eastAsia="Arial Unicode MS"/>
          <w:rtl w:val="0"/>
          <w:lang w:val="en-US"/>
        </w:rPr>
        <w:t xml:space="preserve"> and </w:t>
      </w:r>
      <w:r>
        <w:rPr>
          <w:rFonts w:ascii="Helvetica" w:cs="Arial Unicode MS" w:hAnsi="Arial Unicode MS" w:eastAsia="Arial Unicode MS"/>
          <w:i w:val="1"/>
          <w:iCs w:val="1"/>
          <w:rtl w:val="0"/>
          <w:lang w:val="en-US"/>
        </w:rPr>
        <w:t>patients</w:t>
      </w:r>
      <w:r>
        <w:rPr>
          <w:rFonts w:ascii="Helvetica" w:cs="Arial Unicode MS" w:hAnsi="Arial Unicode MS" w:eastAsia="Arial Unicode MS"/>
          <w:rtl w:val="0"/>
          <w:lang w:val="en-US"/>
        </w:rPr>
        <w:t xml:space="preserve"> should only be considered one item if </w:t>
      </w:r>
      <w:r>
        <w:rPr>
          <w:rFonts w:ascii="Helvetica" w:cs="Arial Unicode MS" w:hAnsi="Arial Unicode MS" w:eastAsia="Arial Unicode MS"/>
          <w:i w:val="1"/>
          <w:iCs w:val="1"/>
          <w:rtl w:val="0"/>
          <w:lang w:val="en-US"/>
        </w:rPr>
        <w:t>patient</w:t>
      </w:r>
      <w:r>
        <w:rPr>
          <w:rFonts w:ascii="Helvetica" w:cs="Arial Unicode MS" w:hAnsi="Arial Unicode MS" w:eastAsia="Arial Unicode MS"/>
          <w:rtl w:val="0"/>
          <w:lang w:val="en-US"/>
        </w:rPr>
        <w:t xml:space="preserve"> is a noun.  To identify the part of speech of each word, we used the </w:t>
      </w:r>
      <w:r>
        <w:rPr>
          <w:rFonts w:ascii="Helvetica" w:cs="Arial Unicode MS" w:hAnsi="Arial Unicode MS" w:eastAsia="Arial Unicode MS"/>
          <w:i w:val="1"/>
          <w:iCs w:val="1"/>
          <w:rtl w:val="0"/>
          <w:lang w:val="en-US"/>
        </w:rPr>
        <w:t xml:space="preserve">pos_tag </w:t>
      </w:r>
      <w:r>
        <w:rPr>
          <w:rFonts w:ascii="Helvetica" w:cs="Arial Unicode MS" w:hAnsi="Arial Unicode MS" w:eastAsia="Arial Unicode MS"/>
          <w:rtl w:val="0"/>
          <w:lang w:val="en-US"/>
        </w:rPr>
        <w:t>function in NLTK 3.0.</w:t>
      </w:r>
      <w:r>
        <w:rPr>
          <w:rFonts w:ascii="Helvetica" w:cs="Arial Unicode MS" w:hAnsi="Arial Unicode MS" w:eastAsia="Arial Unicode MS"/>
          <w:sz w:val="20"/>
          <w:szCs w:val="20"/>
          <w:rtl w:val="0"/>
          <w:lang w:val="en-US"/>
        </w:rPr>
        <w:t xml:space="preserve"> </w:t>
      </w:r>
      <w:r>
        <w:rPr>
          <w:rFonts w:ascii="Helvetica" w:cs="Arial Unicode MS" w:hAnsi="Arial Unicode MS" w:eastAsia="Arial Unicode MS"/>
          <w:i w:val="1"/>
          <w:iCs w:val="1"/>
          <w:rtl w:val="0"/>
          <w:lang w:val="en-US"/>
        </w:rPr>
        <w:t>Pos_tag</w:t>
      </w:r>
      <w:r>
        <w:rPr>
          <w:rFonts w:ascii="Helvetica" w:cs="Arial Unicode MS" w:hAnsi="Arial Unicode MS" w:eastAsia="Arial Unicode MS"/>
          <w:rtl w:val="0"/>
          <w:lang w:val="en-US"/>
        </w:rPr>
        <w:t xml:space="preserve"> is trained on the treebank corpus</w:t>
      </w:r>
      <w:r>
        <w:rPr>
          <w:rFonts w:ascii="Times New Roman" w:cs="Times New Roman" w:hAnsi="Times New Roman" w:eastAsia="Times New Roman"/>
          <w:i w:val="1"/>
          <w:iCs w:val="1"/>
          <w:vertAlign w:val="superscript"/>
          <w:rtl w:val="0"/>
        </w:rPr>
        <w:footnoteReference w:id="8"/>
      </w:r>
      <w:r>
        <w:rPr>
          <w:rFonts w:ascii="Helvetica" w:cs="Arial Unicode MS" w:hAnsi="Arial Unicode MS" w:eastAsia="Arial Unicode MS"/>
          <w:rtl w:val="0"/>
          <w:lang w:val="en-US"/>
        </w:rPr>
        <w:t>.</w:t>
      </w:r>
    </w:p>
    <w:p>
      <w:pPr>
        <w:pStyle w:val="Body A"/>
        <w:rPr>
          <w:rtl w:val="0"/>
        </w:rPr>
      </w:pPr>
    </w:p>
    <w:p>
      <w:pPr>
        <w:pStyle w:val="Body A"/>
        <w:rPr>
          <w:i w:val="1"/>
          <w:iCs w:val="1"/>
        </w:rPr>
      </w:pPr>
      <w:r>
        <w:rPr>
          <w:rFonts w:ascii="Helvetica" w:cs="Arial Unicode MS" w:hAnsi="Arial Unicode MS" w:eastAsia="Arial Unicode MS"/>
          <w:i w:val="1"/>
          <w:iCs w:val="1"/>
          <w:rtl w:val="0"/>
          <w:lang w:val="en-US"/>
        </w:rPr>
        <w:t xml:space="preserve">Tokenization. </w:t>
      </w:r>
      <w:r>
        <w:rPr>
          <w:rFonts w:ascii="Helvetica" w:cs="Arial Unicode MS" w:hAnsi="Arial Unicode MS" w:eastAsia="Arial Unicode MS"/>
          <w:rtl w:val="0"/>
          <w:lang w:val="en-US"/>
        </w:rPr>
        <w:t xml:space="preserve">The term </w:t>
      </w:r>
      <w:r>
        <w:rPr>
          <w:rFonts w:ascii="Helvetica" w:cs="Arial Unicode MS" w:hAnsi="Arial Unicode MS" w:eastAsia="Arial Unicode MS"/>
          <w:i w:val="1"/>
          <w:iCs w:val="1"/>
          <w:rtl w:val="0"/>
          <w:lang w:val="en-US"/>
        </w:rPr>
        <w:t>tokenization</w:t>
      </w:r>
      <w:r>
        <w:rPr>
          <w:rFonts w:ascii="Helvetica" w:cs="Arial Unicode MS" w:hAnsi="Arial Unicode MS" w:eastAsia="Arial Unicode MS"/>
          <w:rtl w:val="0"/>
          <w:lang w:val="en-US"/>
        </w:rPr>
        <w:t xml:space="preserve"> refers to breaking a string of words into those words. Tokenization can be difficult when abbreviations and nonstandard punctuation are used. We used the </w:t>
      </w:r>
      <w:r>
        <w:rPr>
          <w:rFonts w:ascii="Helvetica" w:cs="Arial Unicode MS" w:hAnsi="Arial Unicode MS" w:eastAsia="Arial Unicode MS"/>
          <w:i w:val="1"/>
          <w:iCs w:val="1"/>
          <w:rtl w:val="0"/>
          <w:lang w:val="en-US"/>
        </w:rPr>
        <w:t>word_tokenize</w:t>
      </w:r>
      <w:r>
        <w:rPr>
          <w:rFonts w:ascii="Helvetica" w:cs="Arial Unicode MS" w:hAnsi="Arial Unicode MS" w:eastAsia="Arial Unicode MS"/>
          <w:rtl w:val="0"/>
          <w:lang w:val="en-US"/>
        </w:rPr>
        <w:t xml:space="preserve"> function in NLTK 3.0. This tokenizer uses regular expressions and is appropriate for pieces of text that do not have emoticons nor use contractions extensively.</w:t>
      </w:r>
    </w:p>
    <w:p>
      <w:pPr>
        <w:pStyle w:val="Body A"/>
        <w:rPr>
          <w:b w:val="1"/>
          <w:bCs w:val="1"/>
        </w:rPr>
      </w:pPr>
    </w:p>
    <w:p>
      <w:pPr>
        <w:pStyle w:val="Body A"/>
        <w:rPr>
          <w:rtl w:val="0"/>
        </w:rPr>
      </w:pPr>
      <w:r>
        <w:rPr>
          <w:rFonts w:ascii="Helvetica" w:cs="Arial Unicode MS" w:hAnsi="Arial Unicode MS" w:eastAsia="Arial Unicode MS"/>
          <w:i w:val="1"/>
          <w:iCs w:val="1"/>
          <w:rtl w:val="0"/>
          <w:lang w:val="en-US"/>
        </w:rPr>
        <w:t>Jaccard similarity.</w:t>
      </w:r>
      <w:r>
        <w:rPr>
          <w:rFonts w:ascii="Helvetica" w:cs="Arial Unicode MS" w:hAnsi="Arial Unicode MS" w:eastAsia="Arial Unicode MS"/>
          <w:b w:val="1"/>
          <w:bCs w:val="1"/>
          <w:rtl w:val="0"/>
          <w:lang w:val="en-US"/>
        </w:rPr>
        <w:t xml:space="preserve">  </w:t>
      </w:r>
      <w:r>
        <w:rPr>
          <w:rFonts w:ascii="Helvetica" w:cs="Arial Unicode MS" w:hAnsi="Arial Unicode MS" w:eastAsia="Arial Unicode MS"/>
          <w:rtl w:val="0"/>
          <w:lang w:val="en-US"/>
        </w:rPr>
        <w:t>The Jaccard similarity</w:t>
      </w:r>
      <w:r>
        <w:rPr>
          <w:rFonts w:ascii="Times New Roman" w:cs="Times New Roman" w:hAnsi="Times New Roman" w:eastAsia="Times New Roman"/>
          <w:b w:val="1"/>
          <w:bCs w:val="1"/>
          <w:vertAlign w:val="superscript"/>
          <w:rtl w:val="0"/>
        </w:rPr>
        <w:footnoteReference w:id="9"/>
      </w:r>
      <w:r>
        <w:rPr>
          <w:rFonts w:ascii="Helvetica" w:cs="Arial Unicode MS" w:hAnsi="Arial Unicode MS" w:eastAsia="Arial Unicode MS"/>
          <w:rtl w:val="0"/>
          <w:lang w:val="en-US"/>
        </w:rPr>
        <w:t xml:space="preserve"> quantifies the similarity between two sets of objects. The Euclidean distance, in contrast, quantifies the distance between an ordered series of numbers. The Jaccard similarity is defined as the ratio of number of objects two sets have in common to the total number of unique objects across both sets. </w:t>
      </w:r>
    </w:p>
    <w:p>
      <w:pPr>
        <w:pStyle w:val="Body A"/>
        <w:rPr>
          <w:rtl w:val="0"/>
        </w:rPr>
      </w:pPr>
    </w:p>
    <w:p>
      <w:pPr>
        <w:pStyle w:val="Body A"/>
        <w:rPr>
          <w:b w:val="1"/>
          <w:bCs w:val="1"/>
        </w:rPr>
      </w:pPr>
      <w:r>
        <w:rPr>
          <w:rFonts w:ascii="Helvetica" w:cs="Arial Unicode MS" w:hAnsi="Arial Unicode MS" w:eastAsia="Arial Unicode MS"/>
          <w:i w:val="1"/>
          <w:iCs w:val="1"/>
          <w:rtl w:val="0"/>
          <w:lang w:val="en-US"/>
        </w:rPr>
        <w:t>Bootstrapping.</w:t>
      </w:r>
      <w:r>
        <w:rPr>
          <w:rFonts w:ascii="Helvetica" w:cs="Arial Unicode MS" w:hAnsi="Arial Unicode MS" w:eastAsia="Arial Unicode MS"/>
          <w:rtl w:val="0"/>
          <w:lang w:val="en-US"/>
        </w:rPr>
        <w:t xml:space="preserve"> In statistics </w:t>
      </w:r>
      <w:r>
        <w:rPr>
          <w:rFonts w:ascii="Helvetica" w:cs="Arial Unicode MS" w:hAnsi="Arial Unicode MS" w:eastAsia="Arial Unicode MS"/>
          <w:i w:val="1"/>
          <w:iCs w:val="1"/>
          <w:rtl w:val="0"/>
          <w:lang w:val="en-US"/>
        </w:rPr>
        <w:t>boostrapping</w:t>
      </w:r>
      <w:r>
        <w:rPr>
          <w:rFonts w:ascii="Helvetica" w:cs="Arial Unicode MS" w:hAnsi="Arial Unicode MS" w:eastAsia="Arial Unicode MS"/>
          <w:rtl w:val="0"/>
          <w:lang w:val="en-US"/>
        </w:rPr>
        <w:t xml:space="preserve"> refers to a process of resampling without replacement to generate an empirical probability density function</w:t>
      </w:r>
      <w:r>
        <w:rPr>
          <w:rFonts w:ascii="Times New Roman" w:cs="Times New Roman" w:hAnsi="Times New Roman" w:eastAsia="Times New Roman"/>
          <w:b w:val="1"/>
          <w:bCs w:val="1"/>
          <w:vertAlign w:val="superscript"/>
          <w:rtl w:val="0"/>
        </w:rPr>
        <w:footnoteReference w:id="10"/>
      </w:r>
      <w:r>
        <w:rPr>
          <w:rFonts w:ascii="Helvetica" w:cs="Arial Unicode MS" w:hAnsi="Arial Unicode MS" w:eastAsia="Arial Unicode MS"/>
          <w:rtl w:val="0"/>
          <w:lang w:val="en-US"/>
        </w:rPr>
        <w:t>. It allows the estimation of the statistical significance of a parameter when the underlying distribution is not known. In this paper we use it to estimate the statistical significance of Jaccard similarities.</w:t>
      </w:r>
    </w:p>
    <w:p>
      <w:pPr>
        <w:pStyle w:val="Body A"/>
        <w:rPr>
          <w:b w:val="1"/>
          <w:bCs w:val="1"/>
        </w:rPr>
      </w:pPr>
    </w:p>
    <w:p>
      <w:pPr>
        <w:pStyle w:val="Body A"/>
        <w:rPr>
          <w:b w:val="1"/>
          <w:bCs w:val="1"/>
        </w:rPr>
      </w:pPr>
      <w:r>
        <w:rPr>
          <w:rFonts w:ascii="Helvetica" w:cs="Arial Unicode MS" w:hAnsi="Arial Unicode MS" w:eastAsia="Arial Unicode MS"/>
          <w:b w:val="1"/>
          <w:bCs w:val="1"/>
          <w:rtl w:val="0"/>
          <w:lang w:val="en-US"/>
        </w:rPr>
        <w:t>Results</w:t>
      </w:r>
    </w:p>
    <w:p>
      <w:pPr>
        <w:pStyle w:val="Body A"/>
        <w:rPr>
          <w:rtl w:val="0"/>
        </w:rPr>
      </w:pPr>
      <w:r>
        <w:rPr>
          <w:rFonts w:ascii="Helvetica" w:cs="Arial Unicode MS" w:hAnsi="Arial Unicode MS" w:eastAsia="Arial Unicode MS"/>
          <w:b w:val="1"/>
          <w:bCs w:val="1"/>
          <w:rtl w:val="0"/>
          <w:lang w:val="en-US"/>
        </w:rPr>
        <w:t xml:space="preserve"> </w:t>
      </w:r>
      <w:r>
        <w:rPr>
          <w:rFonts w:ascii="Helvetica" w:cs="Arial Unicode MS" w:hAnsi="Arial Unicode MS" w:eastAsia="Arial Unicode MS"/>
          <w:i w:val="1"/>
          <w:iCs w:val="1"/>
          <w:rtl w:val="0"/>
          <w:lang w:val="en-US"/>
        </w:rPr>
        <w:t xml:space="preserve">Demographics.  </w:t>
      </w:r>
      <w:r>
        <w:rPr>
          <w:rFonts w:ascii="Helvetica" w:cs="Arial Unicode MS" w:hAnsi="Arial Unicode MS" w:eastAsia="Arial Unicode MS"/>
          <w:rtl w:val="0"/>
          <w:lang w:val="en-US"/>
        </w:rPr>
        <w:t xml:space="preserve">Figure 1 shows the distributions of faculty ratings (left) and exam performances (right). Hyphenated categories, such as </w:t>
      </w:r>
      <w:r>
        <w:rPr>
          <w:rFonts w:ascii="Helvetica" w:cs="Arial Unicode MS" w:hAnsi="Arial Unicode MS" w:eastAsia="Arial Unicode MS"/>
          <w:i w:val="1"/>
          <w:iCs w:val="1"/>
          <w:rtl w:val="0"/>
          <w:lang w:val="en-US"/>
        </w:rPr>
        <w:t>Reporter-Interpreter</w:t>
      </w:r>
      <w:r>
        <w:rPr>
          <w:rFonts w:ascii="Helvetica" w:cs="Arial Unicode MS" w:hAnsi="Arial Unicode MS" w:eastAsia="Arial Unicode MS"/>
          <w:rtl w:val="0"/>
          <w:lang w:val="en-US"/>
        </w:rPr>
        <w:t xml:space="preserve"> refer to evaluations where the attending circled two adjacent categories evenly. Figure 2 shows the fifty most common words and nine most common bigrams, two-word phrases, in all student comments that remained after the processing described in the </w:t>
      </w:r>
      <w:r>
        <w:rPr>
          <w:rFonts w:ascii="Helvetica" w:cs="Arial Unicode MS" w:hAnsi="Arial Unicode MS" w:eastAsia="Arial Unicode MS"/>
          <w:b w:val="1"/>
          <w:bCs w:val="1"/>
          <w:rtl w:val="0"/>
          <w:lang w:val="en-US"/>
        </w:rPr>
        <w:t>Methods</w:t>
      </w:r>
      <w:r>
        <w:rPr>
          <w:rFonts w:ascii="Helvetica" w:cs="Arial Unicode MS" w:hAnsi="Arial Unicode MS" w:eastAsia="Arial Unicode MS"/>
          <w:rtl w:val="0"/>
          <w:lang w:val="en-US"/>
        </w:rPr>
        <w:t xml:space="preserve"> section. As an example, after processing the phrase </w:t>
      </w:r>
      <w:r>
        <w:rPr>
          <w:rFonts w:ascii="Helvetica" w:cs="Arial Unicode MS" w:hAnsi="Arial Unicode MS" w:eastAsia="Arial Unicode MS"/>
          <w:i w:val="1"/>
          <w:iCs w:val="1"/>
          <w:rtl w:val="0"/>
          <w:lang w:val="en-US"/>
        </w:rPr>
        <w:t>loss of consciousness</w:t>
      </w:r>
      <w:r>
        <w:rPr>
          <w:rFonts w:ascii="Helvetica" w:cs="Arial Unicode MS" w:hAnsi="Arial Unicode MS" w:eastAsia="Arial Unicode MS"/>
          <w:rtl w:val="0"/>
          <w:lang w:val="en-US"/>
        </w:rPr>
        <w:t xml:space="preserve"> becomes (</w:t>
      </w:r>
      <w:r>
        <w:rPr>
          <w:rFonts w:ascii="Helvetica" w:cs="Arial Unicode MS" w:hAnsi="Arial Unicode MS" w:eastAsia="Arial Unicode MS"/>
          <w:i w:val="1"/>
          <w:iCs w:val="1"/>
          <w:rtl w:val="0"/>
          <w:lang w:val="en-US"/>
        </w:rPr>
        <w:t>loss</w:t>
      </w:r>
      <w:r>
        <w:rPr>
          <w:rFonts w:ascii="Helvetica" w:cs="Arial Unicode MS" w:hAnsi="Arial Unicode MS" w:eastAsia="Arial Unicode MS"/>
          <w:rtl w:val="0"/>
          <w:lang w:val="en-US"/>
        </w:rPr>
        <w:t xml:space="preserve">, </w:t>
      </w:r>
      <w:r>
        <w:rPr>
          <w:rFonts w:ascii="Helvetica" w:cs="Arial Unicode MS" w:hAnsi="Arial Unicode MS" w:eastAsia="Arial Unicode MS"/>
          <w:i w:val="1"/>
          <w:iCs w:val="1"/>
          <w:rtl w:val="0"/>
          <w:lang w:val="en-US"/>
        </w:rPr>
        <w:t>consciousness</w:t>
      </w:r>
      <w:r>
        <w:rPr>
          <w:rFonts w:ascii="Helvetica" w:cs="Arial Unicode MS" w:hAnsi="Arial Unicode MS" w:eastAsia="Arial Unicode MS"/>
          <w:rtl w:val="0"/>
          <w:lang w:val="en-US"/>
        </w:rPr>
        <w:t xml:space="preserve">). That phrase has two unigrams </w:t>
      </w:r>
      <w:r>
        <w:rPr>
          <w:rFonts w:ascii="Helvetica" w:cs="Arial Unicode MS" w:hAnsi="Arial Unicode MS" w:eastAsia="Arial Unicode MS"/>
          <w:i w:val="1"/>
          <w:iCs w:val="1"/>
          <w:rtl w:val="0"/>
          <w:lang w:val="en-US"/>
        </w:rPr>
        <w:t>loss</w:t>
      </w:r>
      <w:r>
        <w:rPr>
          <w:rFonts w:ascii="Helvetica" w:cs="Arial Unicode MS" w:hAnsi="Arial Unicode MS" w:eastAsia="Arial Unicode MS"/>
          <w:rtl w:val="0"/>
          <w:lang w:val="en-US"/>
        </w:rPr>
        <w:t xml:space="preserve"> and </w:t>
      </w:r>
      <w:r>
        <w:rPr>
          <w:rFonts w:ascii="Helvetica" w:cs="Arial Unicode MS" w:hAnsi="Arial Unicode MS" w:eastAsia="Arial Unicode MS"/>
          <w:i w:val="1"/>
          <w:iCs w:val="1"/>
          <w:rtl w:val="0"/>
          <w:lang w:val="en-US"/>
        </w:rPr>
        <w:t>consciousness</w:t>
      </w:r>
      <w:r>
        <w:rPr>
          <w:rFonts w:ascii="Helvetica" w:cs="Arial Unicode MS" w:hAnsi="Arial Unicode MS" w:eastAsia="Arial Unicode MS"/>
          <w:rtl w:val="0"/>
          <w:lang w:val="en-US"/>
        </w:rPr>
        <w:t xml:space="preserve"> and one bigram </w:t>
      </w:r>
      <w:r>
        <w:rPr>
          <w:rFonts w:ascii="Helvetica" w:cs="Arial Unicode MS" w:hAnsi="Arial Unicode MS" w:eastAsia="Arial Unicode MS"/>
          <w:i w:val="1"/>
          <w:iCs w:val="1"/>
          <w:rtl w:val="0"/>
          <w:lang w:val="en-US"/>
        </w:rPr>
        <w:t>loss consciousness</w:t>
      </w:r>
      <w:r>
        <w:rPr>
          <w:rFonts w:ascii="Helvetica" w:cs="Arial Unicode MS" w:hAnsi="Arial Unicode MS" w:eastAsia="Arial Unicode MS"/>
          <w:rtl w:val="0"/>
          <w:lang w:val="en-US"/>
        </w:rPr>
        <w:t>.</w:t>
      </w:r>
    </w:p>
    <w:p>
      <w:pPr>
        <w:pStyle w:val="Body A"/>
        <w:rPr>
          <w:b w:val="1"/>
          <w:bCs w:val="1"/>
        </w:rPr>
      </w:pPr>
    </w:p>
    <w:p>
      <w:pPr>
        <w:pStyle w:val="Body A"/>
        <w:rPr>
          <w:i w:val="1"/>
          <w:iCs w:val="1"/>
        </w:rPr>
      </w:pPr>
      <w:r>
        <w:rPr>
          <w:rFonts w:ascii="Helvetica" w:cs="Arial Unicode MS" w:hAnsi="Arial Unicode MS" w:eastAsia="Arial Unicode MS"/>
          <w:i w:val="1"/>
          <w:iCs w:val="1"/>
          <w:rtl w:val="0"/>
          <w:lang w:val="en-US"/>
        </w:rPr>
        <w:t xml:space="preserve">Correlation between reflection and exam performance. </w:t>
      </w:r>
      <w:r>
        <w:rPr>
          <w:rFonts w:ascii="Helvetica" w:cs="Arial Unicode MS" w:hAnsi="Arial Unicode MS" w:eastAsia="Arial Unicode MS"/>
          <w:rtl w:val="0"/>
          <w:lang w:val="en-US"/>
        </w:rPr>
        <w:t>Figure 3 shows the correlation between the fraction of comments each student completed (left) or the average lengths of each student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comments and that student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s performance on the final exam. We considered a comment completed if the comment had at least one legible word. The correlation between the fraction of comments each student completed and exam performance was significant (two-tailed t-test; p=0.03). The correlation between the average length of comments and exam performance was not significant (two-tailed t-test; p=0.16). There are two clusters in the right panel of Figure 3. The cluster of hollow circles corresponds to students who commented on their experience more than half of the time. The cluster of solid circles corresponds to those who commented less than half of the time.  The median test scores of the completes and non-completers, 83 +/-4 and 79 +/- 3 (median +/- interquartile range) are not significantly different. The 95% confidence intervals for the medians overlap (Figure 5). The clusters do come from different distributions (Kolmogorov-Smirnov test; D statistic 0.5; p=.005). With a larger sample the difference may become statistically significant.  </w:t>
      </w:r>
    </w:p>
    <w:p>
      <w:pPr>
        <w:pStyle w:val="Body A"/>
        <w:rPr>
          <w:i w:val="1"/>
          <w:iCs w:val="1"/>
        </w:rPr>
      </w:pPr>
    </w:p>
    <w:p>
      <w:pPr>
        <w:pStyle w:val="Body A"/>
        <w:rPr>
          <w:b w:val="1"/>
          <w:bCs w:val="1"/>
        </w:rPr>
      </w:pPr>
      <w:r>
        <w:rPr>
          <w:rFonts w:ascii="Helvetica" w:cs="Arial Unicode MS" w:hAnsi="Arial Unicode MS" w:eastAsia="Arial Unicode MS"/>
          <w:i w:val="1"/>
          <w:iCs w:val="1"/>
          <w:rtl w:val="0"/>
          <w:lang w:val="en-US"/>
        </w:rPr>
        <w:t xml:space="preserve">Analysis of text. </w:t>
      </w:r>
      <w:r>
        <w:rPr>
          <w:rFonts w:ascii="Helvetica" w:cs="Arial Unicode MS" w:hAnsi="Arial Unicode MS" w:eastAsia="Arial Unicode MS"/>
          <w:rtl w:val="0"/>
          <w:lang w:val="en-US"/>
        </w:rPr>
        <w:t xml:space="preserve">Figure </w:t>
      </w:r>
      <w:ins w:id="82" w:date="2015-08-16T18:47:30Z" w:author="Michael Chary">
        <w:r>
          <w:rPr>
            <w:rFonts w:ascii="Helvetica" w:cs="Arial Unicode MS" w:hAnsi="Arial Unicode MS" w:eastAsia="Arial Unicode MS"/>
            <w:rtl w:val="0"/>
            <w:lang w:val="en-US"/>
          </w:rPr>
          <w:t>4</w:t>
        </w:r>
      </w:ins>
      <w:del w:id="83" w:date="2015-08-16T18:47:30Z" w:author="Michael Chary">
        <w:r>
          <w:rPr>
            <w:rFonts w:ascii="Helvetica" w:cs="Arial Unicode MS" w:hAnsi="Arial Unicode MS" w:eastAsia="Arial Unicode MS"/>
            <w:rtl w:val="0"/>
            <w:lang w:val="en-US"/>
          </w:rPr>
          <w:delText>3</w:delText>
        </w:r>
      </w:del>
      <w:r>
        <w:rPr>
          <w:rFonts w:ascii="Helvetica" w:cs="Arial Unicode MS" w:hAnsi="Arial Unicode MS" w:eastAsia="Arial Unicode MS"/>
          <w:rtl w:val="0"/>
          <w:lang w:val="en-US"/>
        </w:rPr>
        <w:t xml:space="preserve"> shows the most common words in the clusters Figure </w:t>
      </w:r>
      <w:ins w:id="84" w:date="2015-08-16T18:47:34Z" w:author="Michael Chary">
        <w:r>
          <w:rPr>
            <w:rFonts w:ascii="Helvetica" w:cs="Arial Unicode MS" w:hAnsi="Arial Unicode MS" w:eastAsia="Arial Unicode MS"/>
            <w:rtl w:val="0"/>
            <w:lang w:val="en-US"/>
          </w:rPr>
          <w:t>3</w:t>
        </w:r>
      </w:ins>
      <w:del w:id="85" w:date="2015-08-16T18:47:33Z" w:author="Michael Chary">
        <w:r>
          <w:rPr>
            <w:rFonts w:ascii="Helvetica" w:cs="Arial Unicode MS" w:hAnsi="Arial Unicode MS" w:eastAsia="Arial Unicode MS"/>
            <w:rtl w:val="0"/>
            <w:lang w:val="en-US"/>
          </w:rPr>
          <w:delText>2</w:delText>
        </w:r>
      </w:del>
      <w:r>
        <w:rPr>
          <w:rFonts w:ascii="Helvetica" w:cs="Arial Unicode MS" w:hAnsi="Arial Unicode MS" w:eastAsia="Arial Unicode MS"/>
          <w:rtl w:val="0"/>
          <w:lang w:val="en-US"/>
        </w:rPr>
        <w:t xml:space="preserve"> identified. The Jaccard similarity between these two clusters was 0.06. Figure </w:t>
      </w:r>
      <w:ins w:id="86" w:date="2015-08-16T18:47:53Z" w:author="Michael Chary">
        <w:r>
          <w:rPr>
            <w:rFonts w:ascii="Helvetica" w:cs="Arial Unicode MS" w:hAnsi="Arial Unicode MS" w:eastAsia="Arial Unicode MS"/>
            <w:rtl w:val="0"/>
            <w:lang w:val="en-US"/>
          </w:rPr>
          <w:t>6</w:t>
        </w:r>
      </w:ins>
      <w:del w:id="87" w:date="2015-08-16T18:47:46Z" w:author="Michael Chary">
        <w:r>
          <w:rPr>
            <w:rFonts w:ascii="Helvetica" w:cs="Arial Unicode MS" w:hAnsi="Arial Unicode MS" w:eastAsia="Arial Unicode MS"/>
            <w:rtl w:val="0"/>
            <w:lang w:val="en-US"/>
          </w:rPr>
          <w:delText>4</w:delText>
        </w:r>
      </w:del>
      <w:r>
        <w:rPr>
          <w:rFonts w:ascii="Helvetica" w:cs="Arial Unicode MS" w:hAnsi="Arial Unicode MS" w:eastAsia="Arial Unicode MS"/>
          <w:rtl w:val="0"/>
          <w:lang w:val="en-US"/>
        </w:rPr>
        <w:t xml:space="preserve"> shows the most common words in each category described in Table 1. We excluded student rated as inadequate because too few students were rated as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Inadequate</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We also excluded hybrid categories. </w:t>
      </w:r>
    </w:p>
    <w:p>
      <w:pPr>
        <w:pStyle w:val="Body A"/>
        <w:rPr>
          <w:rtl w:val="0"/>
        </w:rPr>
      </w:pPr>
      <w:r>
        <w:rPr>
          <w:rFonts w:ascii="Helvetica" w:cs="Arial Unicode MS" w:hAnsi="Arial Unicode MS" w:eastAsia="Arial Unicode MS"/>
          <w:rtl w:val="0"/>
          <w:lang w:val="en-US"/>
        </w:rPr>
        <w:t xml:space="preserve">Table 2 shows the Jaccard similarity between all pairs of panels in Figure 4. It suggests that those rated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Manager</w:t>
      </w:r>
      <w:r>
        <w:rPr>
          <w:rFonts w:ascii="Arial Unicode MS" w:cs="Arial Unicode MS" w:hAnsi="Helvetica" w:eastAsia="Arial Unicode MS" w:hint="default"/>
          <w:rtl w:val="0"/>
          <w:lang w:val="en-US"/>
        </w:rPr>
        <w:t>”</w:t>
      </w:r>
      <w:r>
        <w:rPr>
          <w:rFonts w:ascii="Arial Unicode MS"/>
          <w:rtl w:val="0"/>
          <w:lang w:val="en-US"/>
        </w:rPr>
        <w:t xml:space="preserve"> </w:t>
      </w:r>
      <w:r>
        <w:rPr>
          <w:rFonts w:ascii="Helvetica" w:cs="Arial Unicode MS" w:hAnsi="Arial Unicode MS" w:eastAsia="Arial Unicode MS"/>
          <w:rtl w:val="0"/>
          <w:lang w:val="en-US"/>
        </w:rPr>
        <w:t xml:space="preserve">used more words in common with those rated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Superior</w:t>
      </w:r>
      <w:r>
        <w:rPr>
          <w:rFonts w:ascii="Arial Unicode MS" w:cs="Arial Unicode MS" w:hAnsi="Helvetica" w:eastAsia="Arial Unicode MS" w:hint="default"/>
          <w:rtl w:val="0"/>
          <w:lang w:val="en-US"/>
        </w:rPr>
        <w:t>”</w:t>
      </w:r>
      <w:r>
        <w:rPr>
          <w:rFonts w:ascii="Arial Unicode MS"/>
          <w:rtl w:val="0"/>
          <w:lang w:val="en-US"/>
        </w:rPr>
        <w:t xml:space="preserve"> </w:t>
      </w:r>
      <w:r>
        <w:rPr>
          <w:rFonts w:ascii="Helvetica" w:cs="Arial Unicode MS" w:hAnsi="Arial Unicode MS" w:eastAsia="Arial Unicode MS"/>
          <w:rtl w:val="0"/>
          <w:lang w:val="en-US"/>
        </w:rPr>
        <w:t xml:space="preserve">than did those rater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Reporter</w:t>
      </w:r>
      <w:r>
        <w:rPr>
          <w:rFonts w:ascii="Arial Unicode MS" w:cs="Arial Unicode MS" w:hAnsi="Helvetica" w:eastAsia="Arial Unicode MS" w:hint="default"/>
          <w:rtl w:val="0"/>
          <w:lang w:val="en-US"/>
        </w:rPr>
        <w:t>”</w:t>
      </w:r>
      <w:r>
        <w:rPr>
          <w:rFonts w:ascii="Arial Unicode MS"/>
          <w:rtl w:val="0"/>
          <w:lang w:val="en-US"/>
        </w:rPr>
        <w:t xml:space="preserve"> </w:t>
      </w:r>
      <w:r>
        <w:rPr>
          <w:rFonts w:ascii="Helvetica" w:cs="Arial Unicode MS" w:hAnsi="Arial Unicode MS" w:eastAsia="Arial Unicode MS"/>
          <w:rtl w:val="0"/>
          <w:lang w:val="en-US"/>
        </w:rPr>
        <w:t xml:space="preserve">or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Interpreter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p>
    <w:p>
      <w:pPr>
        <w:pStyle w:val="Body A"/>
        <w:rPr>
          <w:rtl w:val="0"/>
        </w:rPr>
      </w:pPr>
    </w:p>
    <w:p>
      <w:pPr>
        <w:pStyle w:val="Body A"/>
        <w:rPr>
          <w:rtl w:val="0"/>
        </w:rPr>
      </w:pPr>
    </w:p>
    <w:p>
      <w:pPr>
        <w:pStyle w:val="Body A"/>
        <w:rPr>
          <w:b w:val="1"/>
          <w:bCs w:val="1"/>
          <w:rtl w:val="0"/>
        </w:rPr>
      </w:pPr>
      <w:r>
        <w:rPr>
          <w:rFonts w:ascii="Helvetica" w:cs="Arial Unicode MS" w:hAnsi="Arial Unicode MS" w:eastAsia="Arial Unicode MS"/>
          <w:b w:val="1"/>
          <w:bCs w:val="1"/>
          <w:rtl w:val="0"/>
          <w:lang w:val="en-US"/>
        </w:rPr>
        <w:t>Conclusions</w:t>
      </w:r>
    </w:p>
    <w:p>
      <w:pPr>
        <w:pStyle w:val="Body A"/>
        <w:rPr>
          <w:rtl w:val="0"/>
        </w:rPr>
      </w:pPr>
      <w:r>
        <w:rPr>
          <w:rFonts w:ascii="Helvetica" w:cs="Arial Unicode MS" w:hAnsi="Arial Unicode MS" w:eastAsia="Arial Unicode MS"/>
          <w:rtl w:val="0"/>
          <w:lang w:val="en-US"/>
        </w:rPr>
        <w:t xml:space="preserve">    The main result of this study is that the number of </w:t>
      </w:r>
      <w:del w:id="88" w:date="2015-08-16T18:28:38Z" w:author="Michael Chary">
        <w:r>
          <w:rPr>
            <w:rFonts w:ascii="Helvetica" w:cs="Arial Unicode MS" w:hAnsi="Arial Unicode MS" w:eastAsia="Arial Unicode MS"/>
            <w:rtl w:val="0"/>
            <w:lang w:val="en-US"/>
          </w:rPr>
          <w:delText xml:space="preserve">reflective </w:delText>
        </w:r>
      </w:del>
      <w:r>
        <w:rPr>
          <w:rFonts w:ascii="Helvetica" w:cs="Arial Unicode MS" w:hAnsi="Arial Unicode MS" w:eastAsia="Arial Unicode MS"/>
          <w:rtl w:val="0"/>
          <w:lang w:val="en-US"/>
        </w:rPr>
        <w:t xml:space="preserve">comments a medical student makes after his shift correlates with his performance on a final written exam in an Emergency Medicine clerkship. Students who wrote more reflective comments scored higher on the final exam, although this increase was not statistically significant. Counting comments with single legible words as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complete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may have diluted our statistical power. The association between completion of a reflection exercise and exam performance may reflect an underlying attribute, such as diligence.</w:t>
      </w:r>
    </w:p>
    <w:p>
      <w:pPr>
        <w:pStyle w:val="Body A"/>
        <w:rPr>
          <w:rtl w:val="0"/>
        </w:rPr>
      </w:pPr>
    </w:p>
    <w:p>
      <w:pPr>
        <w:pStyle w:val="Body A"/>
        <w:rPr>
          <w:rtl w:val="0"/>
        </w:rPr>
      </w:pPr>
      <w:r>
        <w:rPr>
          <w:rFonts w:ascii="Helvetica" w:cs="Arial Unicode MS" w:hAnsi="Arial Unicode MS" w:eastAsia="Arial Unicode MS"/>
          <w:rtl w:val="0"/>
          <w:lang w:val="en-US"/>
        </w:rPr>
        <w:t xml:space="preserve">  A secondary result is that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Reporters</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Interpreters</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Managers</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and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Educators</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use different words to describe their reflections</w:t>
      </w:r>
      <w:r>
        <w:rPr>
          <w:rFonts w:ascii="Times New Roman" w:cs="Times New Roman" w:hAnsi="Times New Roman" w:eastAsia="Times New Roman"/>
          <w:b w:val="1"/>
          <w:bCs w:val="1"/>
          <w:vertAlign w:val="superscript"/>
          <w:rtl w:val="0"/>
        </w:rPr>
        <w:footnoteReference w:id="11"/>
      </w:r>
      <w:r>
        <w:rPr>
          <w:rFonts w:ascii="Helvetica" w:cs="Arial Unicode MS" w:hAnsi="Arial Unicode MS" w:eastAsia="Arial Unicode MS"/>
          <w:rtl w:val="0"/>
          <w:lang w:val="en-US"/>
        </w:rPr>
        <w:t xml:space="preserve">. The word frequencies were tabulated once the attending evaluations were known. We could not determine the statistical significance of this association. A chi-square test is inappropriate. The observations are not independent. Each student generated 14 comments and attending evaluations. It is not known, however, whether the students wrote their reflections after each shift or in bunches. Over 200 were evaluated as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superior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Disproportionate representation of some categories at the expense of others makes it harder to find distinguishing features of each category. We excluded hybrid categories. In many cases it was unclear whether the attending meant to circle both categories, indicate performance between two categories, or meant to circle only one category. Excluding those comments may have decreased the power. There were insufficient data to train a naive Bayes classifier to predict attending evaluations from student comments. </w:t>
      </w:r>
    </w:p>
    <w:p>
      <w:pPr>
        <w:pStyle w:val="Body A"/>
        <w:rPr>
          <w:rtl w:val="0"/>
        </w:rPr>
      </w:pPr>
    </w:p>
    <w:p>
      <w:pPr>
        <w:pStyle w:val="Body A"/>
        <w:rPr>
          <w:rtl w:val="0"/>
        </w:rPr>
      </w:pPr>
      <w:r>
        <w:rPr>
          <w:rFonts w:ascii="Helvetica" w:cs="Arial Unicode MS" w:hAnsi="Arial Unicode MS" w:eastAsia="Arial Unicode MS"/>
          <w:rtl w:val="0"/>
          <w:lang w:val="en-US"/>
        </w:rPr>
        <w:t xml:space="preserve">We could not control for seasonality. We had only one year of data. We did not have data on the specialties students were interested in. Medical students looking to pursue residency in emergency medicine may perform better than students interested in other specialties. They may schedule the clerkship earlier than other students to obtain letters of recommendation, or because, at our institutions, students must rotate through our emergency department before they rotate at other institutions. </w:t>
      </w:r>
    </w:p>
    <w:p>
      <w:pPr>
        <w:pStyle w:val="Body A"/>
        <w:rPr>
          <w:rtl w:val="0"/>
        </w:rPr>
      </w:pPr>
    </w:p>
    <w:p>
      <w:pPr>
        <w:pStyle w:val="Body A"/>
        <w:rPr>
          <w:ins w:id="89" w:date="2015-08-16T18:31:16Z" w:author="Michael Chary"/>
          <w:rtl w:val="0"/>
        </w:rPr>
      </w:pPr>
      <w:r>
        <w:rPr>
          <w:rFonts w:ascii="Helvetica" w:cs="Arial Unicode MS" w:hAnsi="Arial Unicode MS" w:eastAsia="Arial Unicode MS"/>
          <w:rtl w:val="0"/>
          <w:lang w:val="en-US"/>
        </w:rPr>
        <w:t xml:space="preserve"> This study is the first to use natural language processing to quantify the relationships between how medical students perceive their performance, how attendings perceive their performance, and student performance on an objective measure, a final exam. Natural language processing has been used previously in more restrictive cases, such as to partially automate detecting when medical students have met procedural requirements</w:t>
      </w:r>
      <w:r>
        <w:rPr>
          <w:rFonts w:ascii="Times New Roman" w:cs="Times New Roman" w:hAnsi="Times New Roman" w:eastAsia="Times New Roman"/>
          <w:b w:val="1"/>
          <w:bCs w:val="1"/>
          <w:vertAlign w:val="superscript"/>
          <w:rtl w:val="0"/>
        </w:rPr>
        <w:footnoteReference w:id="12"/>
      </w:r>
      <w:r>
        <w:rPr>
          <w:rFonts w:ascii="Helvetica" w:cs="Arial Unicode MS" w:hAnsi="Arial Unicode MS" w:eastAsia="Arial Unicode MS"/>
          <w:rtl w:val="0"/>
          <w:lang w:val="en-US"/>
        </w:rPr>
        <w:t xml:space="preserve">. This study suggests a large role for natural language processing in medical education. </w:t>
      </w:r>
    </w:p>
    <w:p>
      <w:pPr>
        <w:pStyle w:val="Body A"/>
        <w:rPr>
          <w:ins w:id="90" w:date="2015-08-16T18:31:16Z" w:author="Michael Chary"/>
          <w:rtl w:val="0"/>
        </w:rPr>
      </w:pPr>
    </w:p>
    <w:p>
      <w:pPr>
        <w:pStyle w:val="Body A"/>
        <w:rPr>
          <w:rtl w:val="0"/>
        </w:rPr>
      </w:pPr>
      <w:ins w:id="91" w:date="2015-08-16T18:31:16Z" w:author="Michael Chary">
        <w:r>
          <w:rPr>
            <w:rFonts w:ascii="Helvetica" w:cs="Arial Unicode MS" w:hAnsi="Arial Unicode MS" w:eastAsia="Arial Unicode MS"/>
            <w:rtl w:val="0"/>
            <w:lang w:val="en-US"/>
          </w:rPr>
          <w:t>Quantifying the degree of reflection is challenging in medical school. What constitutes reflection changes as students progress through their education. Students may use similar words to describe different levels of reflection. Our study demonstrates a relationship between the pattern of exposition of medical students and their academic performance these limitations notwithstanding.</w:t>
        </w:r>
      </w:ins>
    </w:p>
    <w:p>
      <w:pPr>
        <w:pStyle w:val="Body A"/>
        <w:rPr>
          <w:b w:val="1"/>
          <w:bCs w:val="1"/>
        </w:rPr>
      </w:pPr>
    </w:p>
    <w:p>
      <w:pPr>
        <w:pStyle w:val="Body A"/>
      </w:pPr>
      <w:r>
        <w:rPr>
          <w:b w:val="1"/>
          <w:bCs w:val="1"/>
          <w:rtl w:val="0"/>
        </w:rPr>
        <w:br w:type="page"/>
      </w:r>
    </w:p>
    <w:p>
      <w:pPr>
        <w:pStyle w:val="Body A"/>
        <w:rPr>
          <w:b w:val="1"/>
          <w:bCs w:val="1"/>
          <w:rtl w:val="0"/>
        </w:rPr>
      </w:pPr>
    </w:p>
    <w:p>
      <w:pPr>
        <w:pStyle w:val="Body A"/>
        <w:rPr>
          <w:b w:val="1"/>
          <w:bCs w:val="1"/>
        </w:rPr>
      </w:pPr>
    </w:p>
    <w:p>
      <w:pPr>
        <w:pStyle w:val="Body A"/>
        <w:rPr>
          <w:b w:val="1"/>
          <w:bCs w:val="1"/>
        </w:rPr>
      </w:pPr>
      <w:r>
        <w:rPr>
          <w:rFonts w:ascii="Helvetica" w:cs="Arial Unicode MS" w:hAnsi="Arial Unicode MS" w:eastAsia="Arial Unicode MS"/>
          <w:rtl w:val="0"/>
          <w:lang w:val="en-US"/>
        </w:rPr>
        <w:t xml:space="preserve"> </w:t>
      </w:r>
      <w:r>
        <w:rPr>
          <w:rFonts w:ascii="Helvetica" w:cs="Arial Unicode MS" w:hAnsi="Arial Unicode MS" w:eastAsia="Arial Unicode MS"/>
          <w:b w:val="1"/>
          <w:bCs w:val="1"/>
          <w:rtl w:val="0"/>
          <w:lang w:val="en-US"/>
        </w:rPr>
        <w:t>Figure 1. Study design.</w:t>
      </w:r>
    </w:p>
    <w:p>
      <w:pPr>
        <w:pStyle w:val="Body A"/>
        <w:rPr>
          <w:b w:val="1"/>
          <w:bCs w:val="1"/>
        </w:rPr>
      </w:pPr>
    </w:p>
    <w:p>
      <w:pPr>
        <w:pStyle w:val="Body A"/>
        <w:rPr>
          <w:b w:val="1"/>
          <w:bCs w:val="1"/>
        </w:rPr>
      </w:pPr>
    </w:p>
    <w:p>
      <w:pPr>
        <w:pStyle w:val="Body A"/>
        <w:rPr>
          <w:b w:val="1"/>
          <w:bCs w:val="1"/>
        </w:rPr>
      </w:pPr>
      <w:r>
        <w:rPr>
          <w:rtl w:val="0"/>
        </w:rPr>
        <w:drawing>
          <wp:anchor distT="152400" distB="152400" distL="152400" distR="152400" simplePos="0" relativeHeight="251659264" behindDoc="0" locked="0" layoutInCell="1" allowOverlap="1">
            <wp:simplePos x="0" y="0"/>
            <wp:positionH relativeFrom="page">
              <wp:posOffset>1558946</wp:posOffset>
            </wp:positionH>
            <wp:positionV relativeFrom="page">
              <wp:posOffset>820419</wp:posOffset>
            </wp:positionV>
            <wp:extent cx="3962400" cy="29718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5">
                      <a:extLst/>
                    </a:blip>
                    <a:stretch>
                      <a:fillRect/>
                    </a:stretch>
                  </pic:blipFill>
                  <pic:spPr>
                    <a:xfrm>
                      <a:off x="0" y="0"/>
                      <a:ext cx="3962400" cy="2971800"/>
                    </a:xfrm>
                    <a:prstGeom prst="rect">
                      <a:avLst/>
                    </a:prstGeom>
                    <a:ln w="12700" cap="flat">
                      <a:noFill/>
                      <a:miter lim="400000"/>
                    </a:ln>
                    <a:effectLst/>
                  </pic:spPr>
                </pic:pic>
              </a:graphicData>
            </a:graphic>
          </wp:anchor>
        </w:drawing>
      </w: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ins w:id="92" w:date="2015-04-22T11:55:00Z" w:author="Michael Chary"/>
          <w:b w:val="1"/>
          <w:bCs w:val="1"/>
        </w:rPr>
      </w:pPr>
    </w:p>
    <w:p>
      <w:pPr>
        <w:pStyle w:val="Body A"/>
        <w:rPr>
          <w:ins w:id="93" w:date="2015-04-22T11:55:00Z" w:author="Michael Chary"/>
          <w:b w:val="1"/>
          <w:bCs w:val="1"/>
        </w:rPr>
      </w:pPr>
    </w:p>
    <w:p>
      <w:pPr>
        <w:pStyle w:val="Body A"/>
        <w:rPr>
          <w:ins w:id="94" w:date="2015-04-22T11:55:00Z" w:author="Michael Chary"/>
          <w:b w:val="1"/>
          <w:bCs w:val="1"/>
        </w:rPr>
      </w:pPr>
    </w:p>
    <w:p>
      <w:pPr>
        <w:pStyle w:val="Body A"/>
        <w:rPr>
          <w:ins w:id="95" w:date="2015-04-22T11:55:00Z" w:author="Michael Chary"/>
          <w:b w:val="1"/>
          <w:bCs w:val="1"/>
        </w:rPr>
      </w:pPr>
    </w:p>
    <w:p>
      <w:pPr>
        <w:pStyle w:val="Body A"/>
        <w:rPr>
          <w:ins w:id="96" w:date="2015-04-22T11:55:00Z" w:author="Michael Chary"/>
          <w:b w:val="1"/>
          <w:bCs w:val="1"/>
        </w:rPr>
      </w:pPr>
    </w:p>
    <w:p>
      <w:pPr>
        <w:pStyle w:val="Body A"/>
        <w:rPr>
          <w:ins w:id="97" w:date="2015-04-22T11:55:00Z" w:author="Michael Chary"/>
          <w:b w:val="1"/>
          <w:bCs w:val="1"/>
        </w:rPr>
      </w:pPr>
    </w:p>
    <w:p>
      <w:pPr>
        <w:pStyle w:val="Body A"/>
        <w:rPr>
          <w:ins w:id="98" w:date="2015-04-22T11:55:00Z" w:author="Michael Chary"/>
          <w:b w:val="1"/>
          <w:bCs w:val="1"/>
        </w:rPr>
      </w:pPr>
    </w:p>
    <w:p>
      <w:pPr>
        <w:pStyle w:val="Body A"/>
        <w:rPr>
          <w:ins w:id="99" w:date="2015-04-22T11:55:00Z" w:author="Michael Chary"/>
          <w:b w:val="1"/>
          <w:bCs w:val="1"/>
        </w:rPr>
      </w:pPr>
    </w:p>
    <w:p>
      <w:pPr>
        <w:pStyle w:val="Body A"/>
        <w:rPr>
          <w:ins w:id="100" w:date="2015-04-22T11:55:00Z" w:author="Michael Chary"/>
          <w:b w:val="1"/>
          <w:bCs w:val="1"/>
        </w:rPr>
      </w:pPr>
    </w:p>
    <w:p>
      <w:pPr>
        <w:pStyle w:val="Body A"/>
        <w:rPr>
          <w:ins w:id="101" w:date="2015-04-22T11:55:00Z" w:author="Michael Chary"/>
          <w:b w:val="1"/>
          <w:bCs w:val="1"/>
        </w:rPr>
      </w:pPr>
    </w:p>
    <w:p>
      <w:pPr>
        <w:pStyle w:val="Body A"/>
        <w:rPr>
          <w:ins w:id="102" w:date="2015-04-22T11:55:00Z" w:author="Michael Chary"/>
          <w:b w:val="1"/>
          <w:bCs w:val="1"/>
        </w:rPr>
      </w:pPr>
    </w:p>
    <w:p>
      <w:pPr>
        <w:pStyle w:val="Body A"/>
        <w:rPr>
          <w:ins w:id="103" w:date="2015-04-22T11:55:00Z" w:author="Michael Chary"/>
          <w:b w:val="1"/>
          <w:bCs w:val="1"/>
        </w:rPr>
      </w:pPr>
    </w:p>
    <w:p>
      <w:pPr>
        <w:pStyle w:val="Body A"/>
        <w:rPr>
          <w:ins w:id="104" w:date="2015-04-22T11:55:00Z" w:author="Michael Chary"/>
          <w:b w:val="1"/>
          <w:bCs w:val="1"/>
        </w:rPr>
      </w:pPr>
    </w:p>
    <w:p>
      <w:pPr>
        <w:pStyle w:val="Body A"/>
        <w:rPr>
          <w:ins w:id="105" w:date="2015-04-22T11:55:00Z" w:author="Michael Chary"/>
          <w:b w:val="1"/>
          <w:bCs w:val="1"/>
        </w:rPr>
      </w:pPr>
    </w:p>
    <w:p>
      <w:pPr>
        <w:pStyle w:val="Body A"/>
        <w:rPr>
          <w:ins w:id="106" w:date="2015-04-22T11:55:00Z" w:author="Michael Chary"/>
          <w:b w:val="1"/>
          <w:bCs w:val="1"/>
        </w:rPr>
      </w:pPr>
    </w:p>
    <w:p>
      <w:pPr>
        <w:pStyle w:val="Body A"/>
        <w:rPr>
          <w:ins w:id="107" w:date="2015-04-22T11:55:00Z" w:author="Michael Chary"/>
          <w:b w:val="1"/>
          <w:bCs w:val="1"/>
        </w:rPr>
      </w:pPr>
    </w:p>
    <w:p>
      <w:pPr>
        <w:pStyle w:val="Body A"/>
        <w:rPr>
          <w:ins w:id="108" w:date="2015-04-22T11:55:00Z" w:author="Michael Chary"/>
          <w:b w:val="1"/>
          <w:bCs w:val="1"/>
        </w:rPr>
      </w:pPr>
    </w:p>
    <w:p>
      <w:pPr>
        <w:pStyle w:val="Body A"/>
        <w:rPr>
          <w:ins w:id="109" w:date="2015-04-22T11:55:00Z" w:author="Michael Chary"/>
          <w:b w:val="1"/>
          <w:bCs w:val="1"/>
        </w:rPr>
      </w:pPr>
    </w:p>
    <w:p>
      <w:pPr>
        <w:pStyle w:val="Body A"/>
        <w:rPr>
          <w:ins w:id="110" w:date="2015-04-22T11:55:00Z" w:author="Michael Chary"/>
          <w:b w:val="1"/>
          <w:bCs w:val="1"/>
        </w:rPr>
      </w:pPr>
    </w:p>
    <w:p>
      <w:pPr>
        <w:pStyle w:val="Body A"/>
        <w:rPr>
          <w:ins w:id="111" w:date="2015-04-22T11:55:00Z" w:author="Michael Chary"/>
          <w:b w:val="1"/>
          <w:bCs w:val="1"/>
        </w:rPr>
      </w:pPr>
    </w:p>
    <w:p>
      <w:pPr>
        <w:pStyle w:val="Body A"/>
        <w:rPr>
          <w:ins w:id="112" w:date="2015-04-22T11:55:00Z" w:author="Michael Chary"/>
          <w:b w:val="1"/>
          <w:bCs w:val="1"/>
        </w:rPr>
      </w:pPr>
    </w:p>
    <w:p>
      <w:pPr>
        <w:pStyle w:val="Body A"/>
        <w:rPr>
          <w:ins w:id="113" w:date="2015-04-22T11:55:00Z" w:author="Michael Chary"/>
          <w:b w:val="1"/>
          <w:bCs w:val="1"/>
        </w:rPr>
      </w:pPr>
    </w:p>
    <w:p>
      <w:pPr>
        <w:pStyle w:val="Body A"/>
        <w:rPr>
          <w:b w:val="1"/>
          <w:bCs w:val="1"/>
        </w:rPr>
      </w:pPr>
      <w:r>
        <w:rPr>
          <w:rFonts w:ascii="Helvetica" w:cs="Arial Unicode MS" w:hAnsi="Arial Unicode MS" w:eastAsia="Arial Unicode MS"/>
          <w:b w:val="1"/>
          <w:bCs w:val="1"/>
          <w:rtl w:val="0"/>
          <w:lang w:val="en-US"/>
        </w:rPr>
        <w:t xml:space="preserve">Figure 1. Left: </w:t>
      </w:r>
      <w:r>
        <w:rPr>
          <w:rFonts w:ascii="Helvetica" w:cs="Arial Unicode MS" w:hAnsi="Arial Unicode MS" w:eastAsia="Arial Unicode MS"/>
          <w:rtl w:val="0"/>
          <w:lang w:val="en-US"/>
        </w:rPr>
        <w:t xml:space="preserve">Most common words in all student comments. </w:t>
      </w:r>
      <w:r>
        <w:rPr>
          <w:rFonts w:ascii="Helvetica" w:cs="Arial Unicode MS" w:hAnsi="Arial Unicode MS" w:eastAsia="Arial Unicode MS"/>
          <w:b w:val="1"/>
          <w:bCs w:val="1"/>
          <w:rtl w:val="0"/>
          <w:lang w:val="en-US"/>
        </w:rPr>
        <w:t xml:space="preserve">Right: </w:t>
      </w:r>
      <w:r>
        <w:rPr>
          <w:rFonts w:ascii="Helvetica" w:cs="Arial Unicode MS" w:hAnsi="Arial Unicode MS" w:eastAsia="Arial Unicode MS"/>
          <w:rtl w:val="0"/>
          <w:lang w:val="en-US"/>
        </w:rPr>
        <w:t xml:space="preserve">Most common bigrams. </w:t>
      </w:r>
    </w:p>
    <w:p>
      <w:pPr>
        <w:pStyle w:val="Body A"/>
        <w:rPr>
          <w:b w:val="1"/>
          <w:bCs w:val="1"/>
        </w:rPr>
      </w:pPr>
    </w:p>
    <w:p>
      <w:pPr>
        <w:pStyle w:val="Body A"/>
        <w:rPr>
          <w:b w:val="1"/>
          <w:bCs w:val="1"/>
        </w:rPr>
      </w:pPr>
    </w:p>
    <w:p>
      <w:pPr>
        <w:pStyle w:val="Body A"/>
        <w:rPr>
          <w:b w:val="1"/>
          <w:bCs w:val="1"/>
        </w:rPr>
      </w:pPr>
      <w:r>
        <w:rPr>
          <w:rFonts w:ascii="Times New Roman" w:cs="Times New Roman" w:hAnsi="Times New Roman" w:eastAsia="Times New Roman"/>
          <w:b w:val="1"/>
          <w:bCs w:val="1"/>
          <w:rtl w:val="0"/>
        </w:rPr>
        <mc:AlternateContent>
          <mc:Choice Requires="wpg">
            <w:drawing>
              <wp:anchor distT="152400" distB="152400" distL="152400" distR="152400" simplePos="0" relativeHeight="251661312" behindDoc="0" locked="0" layoutInCell="1" allowOverlap="1">
                <wp:simplePos x="0" y="0"/>
                <wp:positionH relativeFrom="page">
                  <wp:posOffset>800100</wp:posOffset>
                </wp:positionH>
                <wp:positionV relativeFrom="page">
                  <wp:posOffset>1828800</wp:posOffset>
                </wp:positionV>
                <wp:extent cx="5899150" cy="2947672"/>
                <wp:effectExtent l="0" t="0" r="0" b="0"/>
                <wp:wrapTopAndBottom distT="152400" distB="152400"/>
                <wp:docPr id="1073741828" name="officeArt object"/>
                <wp:cNvGraphicFramePr/>
                <a:graphic xmlns:a="http://schemas.openxmlformats.org/drawingml/2006/main">
                  <a:graphicData uri="http://schemas.microsoft.com/office/word/2010/wordprocessingGroup">
                    <wpg:wgp>
                      <wpg:cNvGrpSpPr/>
                      <wpg:grpSpPr>
                        <a:xfrm>
                          <a:off x="0" y="0"/>
                          <a:ext cx="5899150" cy="2947672"/>
                          <a:chOff x="0" y="0"/>
                          <a:chExt cx="5899149" cy="2947671"/>
                        </a:xfrm>
                      </wpg:grpSpPr>
                      <pic:pic xmlns:pic="http://schemas.openxmlformats.org/drawingml/2006/picture">
                        <pic:nvPicPr>
                          <pic:cNvPr id="1073741826" name="image2.png"/>
                          <pic:cNvPicPr/>
                        </pic:nvPicPr>
                        <pic:blipFill>
                          <a:blip r:embed="rId6">
                            <a:extLst/>
                          </a:blip>
                          <a:stretch>
                            <a:fillRect/>
                          </a:stretch>
                        </pic:blipFill>
                        <pic:spPr>
                          <a:xfrm>
                            <a:off x="0" y="85425"/>
                            <a:ext cx="3816193" cy="2862247"/>
                          </a:xfrm>
                          <a:prstGeom prst="rect">
                            <a:avLst/>
                          </a:prstGeom>
                          <a:ln w="12700" cap="flat">
                            <a:noFill/>
                            <a:miter lim="400000"/>
                          </a:ln>
                          <a:effectLst/>
                        </pic:spPr>
                      </pic:pic>
                      <wps:wsp>
                        <wps:cNvPr id="1073741827" name="Shape 1073741827"/>
                        <wps:cNvSpPr/>
                        <wps:spPr>
                          <a:xfrm>
                            <a:off x="4282953" y="0"/>
                            <a:ext cx="1616197" cy="2794310"/>
                          </a:xfrm>
                          <a:prstGeom prst="rect">
                            <a:avLst/>
                          </a:prstGeom>
                          <a:noFill/>
                          <a:ln w="12700" cap="flat">
                            <a:noFill/>
                            <a:miter lim="400000"/>
                          </a:ln>
                          <a:effectLst/>
                        </wps:spPr>
                        <wps:txbx>
                          <w:txbxContent>
                            <w:p>
                              <w:pPr>
                                <w:pStyle w:val="Table Style 1 A"/>
                                <w:rPr>
                                  <w:rtl w:val="0"/>
                                </w:rPr>
                              </w:pPr>
                              <w:r>
                                <w:rPr>
                                  <w:rFonts w:ascii="Helvetica" w:cs="Arial Unicode MS" w:hAnsi="Arial Unicode MS" w:eastAsia="Arial Unicode MS"/>
                                  <w:rtl w:val="0"/>
                                  <w:lang w:val="en-US"/>
                                </w:rPr>
                                <w:t>Bigram (frequency)</w:t>
                              </w:r>
                            </w:p>
                            <w:p>
                              <w:pPr>
                                <w:pStyle w:val="Table Style 2 A"/>
                                <w:rPr>
                                  <w:rtl w:val="0"/>
                                </w:rPr>
                              </w:pPr>
                              <w:r>
                                <w:rPr>
                                  <w:rFonts w:ascii="Helvetica" w:cs="Arial Unicode MS" w:hAnsi="Arial Unicode MS" w:eastAsia="Arial Unicode MS"/>
                                  <w:rtl w:val="0"/>
                                  <w:lang w:val="en-US"/>
                                </w:rPr>
                                <w:t>learn lot (23)</w:t>
                              </w:r>
                            </w:p>
                            <w:p>
                              <w:pPr>
                                <w:pStyle w:val="Table Style 2 A"/>
                                <w:rPr>
                                  <w:rtl w:val="0"/>
                                </w:rPr>
                              </w:pPr>
                              <w:r>
                                <w:rPr>
                                  <w:rFonts w:ascii="Helvetica" w:cs="Arial Unicode MS" w:hAnsi="Arial Unicode MS" w:eastAsia="Arial Unicode MS"/>
                                  <w:rtl w:val="0"/>
                                  <w:lang w:val="en-US"/>
                                </w:rPr>
                                <w:t>differential diagnosis (19)</w:t>
                              </w:r>
                            </w:p>
                            <w:p>
                              <w:pPr>
                                <w:pStyle w:val="Table Style 2 A"/>
                                <w:rPr>
                                  <w:rtl w:val="0"/>
                                </w:rPr>
                              </w:pPr>
                              <w:r>
                                <w:rPr>
                                  <w:rFonts w:ascii="Helvetica" w:cs="Arial Unicode MS" w:hAnsi="Arial Unicode MS" w:eastAsia="Arial Unicode MS"/>
                                  <w:rtl w:val="0"/>
                                  <w:lang w:val="en-US"/>
                                </w:rPr>
                                <w:t>chest pain (14)</w:t>
                              </w:r>
                            </w:p>
                            <w:p>
                              <w:pPr>
                                <w:pStyle w:val="Table Style 2 A"/>
                                <w:rPr>
                                  <w:rtl w:val="0"/>
                                </w:rPr>
                              </w:pPr>
                              <w:r>
                                <w:rPr>
                                  <w:rFonts w:ascii="Helvetica" w:cs="Arial Unicode MS" w:hAnsi="Arial Unicode MS" w:eastAsia="Arial Unicode MS"/>
                                  <w:rtl w:val="0"/>
                                  <w:lang w:val="en-US"/>
                                </w:rPr>
                                <w:t>manage patient (12)</w:t>
                              </w:r>
                            </w:p>
                            <w:p>
                              <w:pPr>
                                <w:pStyle w:val="Table Style 2 A"/>
                                <w:rPr>
                                  <w:rtl w:val="0"/>
                                </w:rPr>
                              </w:pPr>
                              <w:r>
                                <w:rPr>
                                  <w:rFonts w:ascii="Helvetica" w:cs="Arial Unicode MS" w:hAnsi="Arial Unicode MS" w:eastAsia="Arial Unicode MS"/>
                                  <w:rtl w:val="0"/>
                                  <w:lang w:val="en-US"/>
                                </w:rPr>
                                <w:t>multiple patient (11)</w:t>
                              </w:r>
                            </w:p>
                            <w:p>
                              <w:pPr>
                                <w:pStyle w:val="Table Style 2 A"/>
                                <w:rPr>
                                  <w:rtl w:val="0"/>
                                </w:rPr>
                              </w:pPr>
                              <w:r>
                                <w:rPr>
                                  <w:rFonts w:ascii="Helvetica" w:cs="Arial Unicode MS" w:hAnsi="Arial Unicode MS" w:eastAsia="Arial Unicode MS"/>
                                  <w:rtl w:val="0"/>
                                  <w:lang w:val="en-US"/>
                                </w:rPr>
                                <w:t>patient learn (9)</w:t>
                              </w:r>
                            </w:p>
                            <w:p>
                              <w:pPr>
                                <w:pStyle w:val="Table Style 2 A"/>
                                <w:rPr>
                                  <w:rtl w:val="0"/>
                                </w:rPr>
                              </w:pPr>
                              <w:r>
                                <w:rPr>
                                  <w:rFonts w:ascii="Helvetica" w:cs="Arial Unicode MS" w:hAnsi="Arial Unicode MS" w:eastAsia="Arial Unicode MS"/>
                                  <w:rtl w:val="0"/>
                                  <w:lang w:val="en-US"/>
                                </w:rPr>
                                <w:t>emergency department (8)</w:t>
                              </w:r>
                            </w:p>
                            <w:p>
                              <w:pPr>
                                <w:pStyle w:val="Table Style 2 A"/>
                                <w:rPr>
                                  <w:rtl w:val="0"/>
                                </w:rPr>
                              </w:pPr>
                              <w:r>
                                <w:rPr>
                                  <w:rFonts w:ascii="Helvetica" w:cs="Arial Unicode MS" w:hAnsi="Arial Unicode MS" w:eastAsia="Arial Unicode MS"/>
                                  <w:rtl w:val="0"/>
                                  <w:lang w:val="en-US"/>
                                </w:rPr>
                                <w:t xml:space="preserve">incision drainage (8) </w:t>
                              </w:r>
                            </w:p>
                            <w:p>
                              <w:pPr>
                                <w:pStyle w:val="Table Style 2 A"/>
                                <w:rPr>
                                  <w:rtl w:val="0"/>
                                </w:rPr>
                              </w:pPr>
                              <w:r>
                                <w:rPr>
                                  <w:rFonts w:ascii="Helvetica" w:cs="Arial Unicode MS" w:hAnsi="Arial Unicode MS" w:eastAsia="Arial Unicode MS"/>
                                  <w:rtl w:val="0"/>
                                  <w:lang w:val="en-US"/>
                                </w:rPr>
                                <w:t>abdominal pain (8)</w:t>
                              </w:r>
                            </w:p>
                          </w:txbxContent>
                        </wps:txbx>
                        <wps:bodyPr wrap="square" lIns="45719" tIns="45719" rIns="45719" bIns="45719" numCol="1" anchor="t">
                          <a:noAutofit/>
                        </wps:bodyPr>
                      </wps:wsp>
                    </wpg:wgp>
                  </a:graphicData>
                </a:graphic>
              </wp:anchor>
            </w:drawing>
          </mc:Choice>
          <mc:Fallback>
            <w:pict>
              <v:group id="_x0000_s1026" style="visibility:visible;position:absolute;margin-left:63.0pt;margin-top:144.0pt;width:464.5pt;height:232.1pt;z-index:251661312;mso-position-horizontal:absolute;mso-position-horizontal-relative:page;mso-position-vertical:absolute;mso-position-vertical-relative:page;mso-wrap-distance-left:12.0pt;mso-wrap-distance-top:12.0pt;mso-wrap-distance-right:12.0pt;mso-wrap-distance-bottom:12.0pt;" coordorigin="0,0" coordsize="5899150,2947671">
                <w10:wrap type="topAndBottom" side="bothSides" anchorx="page" anchory="page"/>
                <v:shape id="_x0000_s1027" type="#_x0000_t75" style="position:absolute;left:0;top:85425;width:3816193;height:2862246;">
                  <v:imagedata r:id="rId6" o:title="image2.png"/>
                </v:shape>
                <v:rect id="_x0000_s1028" style="position:absolute;left:4282953;top:0;width:1616197;height:2794309;">
                  <v:fill on="f"/>
                  <v:stroke on="f" weight="1.0pt" dashstyle="solid" endcap="flat" miterlimit="400.0%" joinstyle="miter" linestyle="single" startarrow="none" startarrowwidth="medium" startarrowlength="medium" endarrow="none" endarrowwidth="medium" endarrowlength="medium"/>
                  <v:textbox>
                    <w:txbxContent>
                      <w:p>
                        <w:pPr>
                          <w:pStyle w:val="Table Style 1 A"/>
                          <w:rPr>
                            <w:rtl w:val="0"/>
                          </w:rPr>
                        </w:pPr>
                        <w:r>
                          <w:rPr>
                            <w:rFonts w:ascii="Helvetica" w:cs="Arial Unicode MS" w:hAnsi="Arial Unicode MS" w:eastAsia="Arial Unicode MS"/>
                            <w:rtl w:val="0"/>
                            <w:lang w:val="en-US"/>
                          </w:rPr>
                          <w:t>Bigram (frequency)</w:t>
                        </w:r>
                      </w:p>
                      <w:p>
                        <w:pPr>
                          <w:pStyle w:val="Table Style 2 A"/>
                          <w:rPr>
                            <w:rtl w:val="0"/>
                          </w:rPr>
                        </w:pPr>
                        <w:r>
                          <w:rPr>
                            <w:rFonts w:ascii="Helvetica" w:cs="Arial Unicode MS" w:hAnsi="Arial Unicode MS" w:eastAsia="Arial Unicode MS"/>
                            <w:rtl w:val="0"/>
                            <w:lang w:val="en-US"/>
                          </w:rPr>
                          <w:t>learn lot (23)</w:t>
                        </w:r>
                      </w:p>
                      <w:p>
                        <w:pPr>
                          <w:pStyle w:val="Table Style 2 A"/>
                          <w:rPr>
                            <w:rtl w:val="0"/>
                          </w:rPr>
                        </w:pPr>
                        <w:r>
                          <w:rPr>
                            <w:rFonts w:ascii="Helvetica" w:cs="Arial Unicode MS" w:hAnsi="Arial Unicode MS" w:eastAsia="Arial Unicode MS"/>
                            <w:rtl w:val="0"/>
                            <w:lang w:val="en-US"/>
                          </w:rPr>
                          <w:t>differential diagnosis (19)</w:t>
                        </w:r>
                      </w:p>
                      <w:p>
                        <w:pPr>
                          <w:pStyle w:val="Table Style 2 A"/>
                          <w:rPr>
                            <w:rtl w:val="0"/>
                          </w:rPr>
                        </w:pPr>
                        <w:r>
                          <w:rPr>
                            <w:rFonts w:ascii="Helvetica" w:cs="Arial Unicode MS" w:hAnsi="Arial Unicode MS" w:eastAsia="Arial Unicode MS"/>
                            <w:rtl w:val="0"/>
                            <w:lang w:val="en-US"/>
                          </w:rPr>
                          <w:t>chest pain (14)</w:t>
                        </w:r>
                      </w:p>
                      <w:p>
                        <w:pPr>
                          <w:pStyle w:val="Table Style 2 A"/>
                          <w:rPr>
                            <w:rtl w:val="0"/>
                          </w:rPr>
                        </w:pPr>
                        <w:r>
                          <w:rPr>
                            <w:rFonts w:ascii="Helvetica" w:cs="Arial Unicode MS" w:hAnsi="Arial Unicode MS" w:eastAsia="Arial Unicode MS"/>
                            <w:rtl w:val="0"/>
                            <w:lang w:val="en-US"/>
                          </w:rPr>
                          <w:t>manage patient (12)</w:t>
                        </w:r>
                      </w:p>
                      <w:p>
                        <w:pPr>
                          <w:pStyle w:val="Table Style 2 A"/>
                          <w:rPr>
                            <w:rtl w:val="0"/>
                          </w:rPr>
                        </w:pPr>
                        <w:r>
                          <w:rPr>
                            <w:rFonts w:ascii="Helvetica" w:cs="Arial Unicode MS" w:hAnsi="Arial Unicode MS" w:eastAsia="Arial Unicode MS"/>
                            <w:rtl w:val="0"/>
                            <w:lang w:val="en-US"/>
                          </w:rPr>
                          <w:t>multiple patient (11)</w:t>
                        </w:r>
                      </w:p>
                      <w:p>
                        <w:pPr>
                          <w:pStyle w:val="Table Style 2 A"/>
                          <w:rPr>
                            <w:rtl w:val="0"/>
                          </w:rPr>
                        </w:pPr>
                        <w:r>
                          <w:rPr>
                            <w:rFonts w:ascii="Helvetica" w:cs="Arial Unicode MS" w:hAnsi="Arial Unicode MS" w:eastAsia="Arial Unicode MS"/>
                            <w:rtl w:val="0"/>
                            <w:lang w:val="en-US"/>
                          </w:rPr>
                          <w:t>patient learn (9)</w:t>
                        </w:r>
                      </w:p>
                      <w:p>
                        <w:pPr>
                          <w:pStyle w:val="Table Style 2 A"/>
                          <w:rPr>
                            <w:rtl w:val="0"/>
                          </w:rPr>
                        </w:pPr>
                        <w:r>
                          <w:rPr>
                            <w:rFonts w:ascii="Helvetica" w:cs="Arial Unicode MS" w:hAnsi="Arial Unicode MS" w:eastAsia="Arial Unicode MS"/>
                            <w:rtl w:val="0"/>
                            <w:lang w:val="en-US"/>
                          </w:rPr>
                          <w:t>emergency department (8)</w:t>
                        </w:r>
                      </w:p>
                      <w:p>
                        <w:pPr>
                          <w:pStyle w:val="Table Style 2 A"/>
                          <w:rPr>
                            <w:rtl w:val="0"/>
                          </w:rPr>
                        </w:pPr>
                        <w:r>
                          <w:rPr>
                            <w:rFonts w:ascii="Helvetica" w:cs="Arial Unicode MS" w:hAnsi="Arial Unicode MS" w:eastAsia="Arial Unicode MS"/>
                            <w:rtl w:val="0"/>
                            <w:lang w:val="en-US"/>
                          </w:rPr>
                          <w:t xml:space="preserve">incision drainage (8) </w:t>
                        </w:r>
                      </w:p>
                      <w:p>
                        <w:pPr>
                          <w:pStyle w:val="Table Style 2 A"/>
                          <w:rPr>
                            <w:rtl w:val="0"/>
                          </w:rPr>
                        </w:pPr>
                        <w:r>
                          <w:rPr>
                            <w:rFonts w:ascii="Helvetica" w:cs="Arial Unicode MS" w:hAnsi="Arial Unicode MS" w:eastAsia="Arial Unicode MS"/>
                            <w:rtl w:val="0"/>
                            <w:lang w:val="en-US"/>
                          </w:rPr>
                          <w:t>abdominal pain (8)</w:t>
                        </w:r>
                      </w:p>
                    </w:txbxContent>
                  </v:textbox>
                </v:rect>
              </v:group>
            </w:pict>
          </mc:Fallback>
        </mc:AlternateContent>
      </w: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r>
        <w:rPr>
          <w:b w:val="1"/>
          <w:bCs w:val="1"/>
        </w:rPr>
        <w:drawing>
          <wp:anchor distT="152400" distB="152400" distL="152400" distR="152400" simplePos="0" relativeHeight="251666432" behindDoc="0" locked="0" layoutInCell="1" allowOverlap="1">
            <wp:simplePos x="0" y="0"/>
            <wp:positionH relativeFrom="margin">
              <wp:posOffset>-6350</wp:posOffset>
            </wp:positionH>
            <wp:positionV relativeFrom="line">
              <wp:posOffset>-152399</wp:posOffset>
            </wp:positionV>
            <wp:extent cx="3351610" cy="3351610"/>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distribution-of-ratings.png"/>
                    <pic:cNvPicPr/>
                  </pic:nvPicPr>
                  <pic:blipFill>
                    <a:blip r:embed="rId7">
                      <a:extLst/>
                    </a:blip>
                    <a:stretch>
                      <a:fillRect/>
                    </a:stretch>
                  </pic:blipFill>
                  <pic:spPr>
                    <a:xfrm>
                      <a:off x="0" y="0"/>
                      <a:ext cx="3351610" cy="3351610"/>
                    </a:xfrm>
                    <a:prstGeom prst="rect">
                      <a:avLst/>
                    </a:prstGeom>
                    <a:ln w="12700" cap="flat">
                      <a:noFill/>
                      <a:miter lim="400000"/>
                    </a:ln>
                    <a:effectLst/>
                  </pic:spPr>
                </pic:pic>
              </a:graphicData>
            </a:graphic>
          </wp:anchor>
        </w:drawing>
      </w:r>
      <w:r>
        <w:rPr>
          <w:b w:val="1"/>
          <w:bCs w:val="1"/>
        </w:rPr>
        <w:drawing>
          <wp:anchor distT="152400" distB="152400" distL="152400" distR="152400" simplePos="0" relativeHeight="251665408" behindDoc="0" locked="0" layoutInCell="1" allowOverlap="1">
            <wp:simplePos x="0" y="0"/>
            <wp:positionH relativeFrom="margin">
              <wp:posOffset>3341370</wp:posOffset>
            </wp:positionH>
            <wp:positionV relativeFrom="page">
              <wp:posOffset>914399</wp:posOffset>
            </wp:positionV>
            <wp:extent cx="2875280" cy="2875280"/>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distribution-of-scores.png"/>
                    <pic:cNvPicPr/>
                  </pic:nvPicPr>
                  <pic:blipFill>
                    <a:blip r:embed="rId8">
                      <a:extLst/>
                    </a:blip>
                    <a:stretch>
                      <a:fillRect/>
                    </a:stretch>
                  </pic:blipFill>
                  <pic:spPr>
                    <a:xfrm>
                      <a:off x="0" y="0"/>
                      <a:ext cx="2875280" cy="2875280"/>
                    </a:xfrm>
                    <a:prstGeom prst="rect">
                      <a:avLst/>
                    </a:prstGeom>
                    <a:ln w="12700" cap="flat">
                      <a:noFill/>
                      <a:miter lim="400000"/>
                    </a:ln>
                    <a:effectLst/>
                  </pic:spPr>
                </pic:pic>
              </a:graphicData>
            </a:graphic>
          </wp:anchor>
        </w:drawing>
      </w:r>
    </w:p>
    <w:p>
      <w:pPr>
        <w:pStyle w:val="Body A"/>
        <w:rPr>
          <w:b w:val="1"/>
          <w:bCs w:val="1"/>
        </w:rPr>
      </w:pPr>
    </w:p>
    <w:p>
      <w:pPr>
        <w:pStyle w:val="Body A"/>
        <w:rPr>
          <w:b w:val="1"/>
          <w:bCs w:val="1"/>
        </w:rPr>
      </w:pPr>
    </w:p>
    <w:p>
      <w:pPr>
        <w:pStyle w:val="Body A"/>
        <w:rPr>
          <w:ins w:id="114" w:date="2015-08-16T18:39:47Z" w:author="Michael Chary"/>
          <w:b w:val="1"/>
          <w:bCs w:val="1"/>
        </w:rPr>
      </w:pPr>
    </w:p>
    <w:p>
      <w:pPr>
        <w:pStyle w:val="Body A"/>
        <w:rPr>
          <w:del w:id="115" w:date="2015-08-16T18:39:46Z" w:author="Michael Chary"/>
          <w:b w:val="1"/>
          <w:bCs w:val="1"/>
        </w:rPr>
      </w:pPr>
    </w:p>
    <w:p>
      <w:pPr>
        <w:pStyle w:val="Body A"/>
        <w:rPr>
          <w:del w:id="116" w:date="2015-08-16T18:39:46Z" w:author="Michael Chary"/>
          <w:b w:val="1"/>
          <w:bCs w:val="1"/>
        </w:rPr>
      </w:pPr>
    </w:p>
    <w:p>
      <w:pPr>
        <w:pStyle w:val="Body A"/>
        <w:rPr>
          <w:del w:id="117" w:date="2015-08-16T18:39:46Z" w:author="Michael Chary"/>
          <w:b w:val="1"/>
          <w:bCs w:val="1"/>
        </w:rPr>
      </w:pPr>
    </w:p>
    <w:p>
      <w:pPr>
        <w:pStyle w:val="Body A"/>
        <w:rPr>
          <w:del w:id="118" w:date="2015-08-16T18:39:46Z" w:author="Michael Chary"/>
          <w:b w:val="1"/>
          <w:bCs w:val="1"/>
        </w:rPr>
      </w:pPr>
    </w:p>
    <w:p>
      <w:pPr>
        <w:pStyle w:val="Body A"/>
        <w:rPr>
          <w:del w:id="119" w:date="2015-08-16T18:39:46Z" w:author="Michael Chary"/>
          <w:b w:val="1"/>
          <w:bCs w:val="1"/>
        </w:rPr>
      </w:pPr>
    </w:p>
    <w:p>
      <w:pPr>
        <w:pStyle w:val="Body A"/>
        <w:rPr>
          <w:del w:id="120" w:date="2015-08-16T18:39:46Z" w:author="Michael Chary"/>
          <w:b w:val="1"/>
          <w:bCs w:val="1"/>
        </w:rPr>
      </w:pPr>
    </w:p>
    <w:p>
      <w:pPr>
        <w:pStyle w:val="Body A"/>
        <w:rPr>
          <w:ins w:id="121" w:date="2015-04-22T11:55:00Z" w:author="Michael Chary"/>
          <w:del w:id="122" w:date="2015-08-16T18:39:46Z" w:author="Michael Chary"/>
          <w:b w:val="1"/>
          <w:bCs w:val="1"/>
        </w:rPr>
      </w:pPr>
    </w:p>
    <w:p>
      <w:pPr>
        <w:pStyle w:val="Body A"/>
        <w:rPr>
          <w:ins w:id="123" w:date="2015-04-22T11:55:00Z" w:author="Michael Chary"/>
          <w:del w:id="124" w:date="2015-08-16T18:39:46Z" w:author="Michael Chary"/>
          <w:b w:val="1"/>
          <w:bCs w:val="1"/>
        </w:rPr>
      </w:pPr>
    </w:p>
    <w:p>
      <w:pPr>
        <w:pStyle w:val="Body A"/>
        <w:rPr>
          <w:ins w:id="125" w:date="2015-04-22T11:55:00Z" w:author="Michael Chary"/>
          <w:del w:id="126" w:date="2015-08-16T18:39:46Z" w:author="Michael Chary"/>
          <w:b w:val="1"/>
          <w:bCs w:val="1"/>
        </w:rPr>
      </w:pPr>
    </w:p>
    <w:p>
      <w:pPr>
        <w:pStyle w:val="Body A"/>
        <w:rPr>
          <w:ins w:id="127" w:date="2015-04-22T11:55:00Z" w:author="Michael Chary"/>
          <w:del w:id="128" w:date="2015-08-16T18:39:46Z" w:author="Michael Chary"/>
          <w:b w:val="1"/>
          <w:bCs w:val="1"/>
        </w:rPr>
      </w:pPr>
    </w:p>
    <w:p>
      <w:pPr>
        <w:pStyle w:val="Body A"/>
        <w:rPr>
          <w:ins w:id="129" w:date="2015-04-22T11:55:00Z" w:author="Michael Chary"/>
          <w:del w:id="130" w:date="2015-08-16T18:39:46Z" w:author="Michael Chary"/>
          <w:b w:val="1"/>
          <w:bCs w:val="1"/>
        </w:rPr>
      </w:pPr>
    </w:p>
    <w:p>
      <w:pPr>
        <w:pStyle w:val="Body A"/>
        <w:rPr>
          <w:ins w:id="131" w:date="2015-04-22T11:55:00Z" w:author="Michael Chary"/>
          <w:del w:id="132" w:date="2015-08-16T18:39:46Z" w:author="Michael Chary"/>
          <w:b w:val="1"/>
          <w:bCs w:val="1"/>
        </w:rPr>
      </w:pPr>
    </w:p>
    <w:p>
      <w:pPr>
        <w:pStyle w:val="Body A"/>
        <w:rPr>
          <w:ins w:id="133" w:date="2015-04-22T11:55:00Z" w:author="Michael Chary"/>
          <w:del w:id="134" w:date="2015-08-16T18:39:46Z" w:author="Michael Chary"/>
          <w:b w:val="1"/>
          <w:bCs w:val="1"/>
        </w:rPr>
      </w:pPr>
    </w:p>
    <w:p>
      <w:pPr>
        <w:pStyle w:val="Body A"/>
        <w:rPr>
          <w:ins w:id="135" w:date="2015-04-22T11:55:00Z" w:author="Michael Chary"/>
          <w:del w:id="136" w:date="2015-08-16T18:39:46Z" w:author="Michael Chary"/>
          <w:b w:val="1"/>
          <w:bCs w:val="1"/>
        </w:rPr>
      </w:pPr>
    </w:p>
    <w:p>
      <w:pPr>
        <w:pStyle w:val="Body A"/>
        <w:rPr>
          <w:ins w:id="137" w:date="2015-04-22T11:55:00Z" w:author="Michael Chary"/>
          <w:del w:id="138" w:date="2015-08-16T18:39:46Z" w:author="Michael Chary"/>
          <w:b w:val="1"/>
          <w:bCs w:val="1"/>
        </w:rPr>
      </w:pPr>
    </w:p>
    <w:p>
      <w:pPr>
        <w:pStyle w:val="Body A"/>
        <w:rPr>
          <w:ins w:id="139" w:date="2015-04-22T11:55:00Z" w:author="Michael Chary"/>
          <w:del w:id="140" w:date="2015-08-16T18:39:46Z" w:author="Michael Chary"/>
          <w:b w:val="1"/>
          <w:bCs w:val="1"/>
        </w:rPr>
      </w:pPr>
    </w:p>
    <w:p>
      <w:pPr>
        <w:pStyle w:val="Body A"/>
        <w:rPr>
          <w:del w:id="141" w:date="2015-08-16T18:39:46Z" w:author="Michael Chary"/>
          <w:b w:val="1"/>
          <w:bCs w:val="1"/>
        </w:rPr>
      </w:pPr>
    </w:p>
    <w:p>
      <w:pPr>
        <w:pStyle w:val="Body A"/>
        <w:rPr>
          <w:ins w:id="142" w:date="2015-04-22T11:56:00Z" w:author="Michael Chary"/>
          <w:del w:id="143" w:date="2015-08-16T18:39:46Z" w:author="Michael Chary"/>
          <w:b w:val="1"/>
          <w:bCs w:val="1"/>
        </w:rPr>
      </w:pPr>
    </w:p>
    <w:p>
      <w:pPr>
        <w:pStyle w:val="Body A"/>
        <w:rPr>
          <w:ins w:id="144" w:date="2015-04-22T11:56:00Z" w:author="Michael Chary"/>
          <w:del w:id="145" w:date="2015-08-16T18:39:46Z" w:author="Michael Chary"/>
          <w:b w:val="1"/>
          <w:bCs w:val="1"/>
        </w:rPr>
      </w:pPr>
    </w:p>
    <w:p>
      <w:pPr>
        <w:pStyle w:val="Body A"/>
        <w:rPr>
          <w:b w:val="1"/>
          <w:bCs w:val="1"/>
        </w:rPr>
      </w:pPr>
      <w:r>
        <w:rPr>
          <w:rFonts w:ascii="Helvetica" w:cs="Arial Unicode MS" w:hAnsi="Arial Unicode MS" w:eastAsia="Arial Unicode MS"/>
          <w:b w:val="1"/>
          <w:bCs w:val="1"/>
          <w:rtl w:val="0"/>
          <w:lang w:val="en-US"/>
        </w:rPr>
        <w:t xml:space="preserve">Figure 2. Study demographics. Left: </w:t>
      </w:r>
      <w:r>
        <w:rPr>
          <w:rFonts w:ascii="Helvetica" w:cs="Arial Unicode MS" w:hAnsi="Arial Unicode MS" w:eastAsia="Arial Unicode MS"/>
          <w:rtl w:val="0"/>
          <w:lang w:val="en-US"/>
        </w:rPr>
        <w:t xml:space="preserve">Distribution of attending ratings. Hyphenated ratings indicate that an attending circled two categories. </w:t>
      </w:r>
      <w:r>
        <w:rPr>
          <w:rFonts w:ascii="Helvetica" w:cs="Arial Unicode MS" w:hAnsi="Arial Unicode MS" w:eastAsia="Arial Unicode MS"/>
          <w:b w:val="1"/>
          <w:bCs w:val="1"/>
          <w:rtl w:val="0"/>
          <w:lang w:val="en-US"/>
        </w:rPr>
        <w:t xml:space="preserve">Right: </w:t>
      </w:r>
      <w:r>
        <w:rPr>
          <w:rFonts w:ascii="Helvetica" w:cs="Arial Unicode MS" w:hAnsi="Arial Unicode MS" w:eastAsia="Arial Unicode MS"/>
          <w:rtl w:val="0"/>
          <w:lang w:val="en-US"/>
        </w:rPr>
        <w:t xml:space="preserve">Distribution of final </w:t>
      </w:r>
      <w:del w:id="146" w:date="2015-08-16T18:39:53Z" w:author="Michael Chary">
        <w:r>
          <w:rPr>
            <w:rFonts w:ascii="Helvetica" w:cs="Arial Unicode MS" w:hAnsi="Arial Unicode MS" w:eastAsia="Arial Unicode MS"/>
            <w:rtl w:val="0"/>
            <w:lang w:val="en-US"/>
          </w:rPr>
          <w:delText xml:space="preserve">exam </w:delText>
        </w:r>
      </w:del>
      <w:r>
        <w:rPr>
          <w:rFonts w:ascii="Helvetica" w:cs="Arial Unicode MS" w:hAnsi="Arial Unicode MS" w:eastAsia="Arial Unicode MS"/>
          <w:rtl w:val="0"/>
          <w:lang w:val="en-US"/>
        </w:rPr>
        <w:t xml:space="preserve">grades. </w:t>
      </w: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ins w:id="147" w:date="2015-04-22T11:57:00Z" w:author="Michael Chary">
        <w:r>
          <w:drawing>
            <wp:anchor distT="152400" distB="152400" distL="152400" distR="152400" simplePos="0" relativeHeight="251663360" behindDoc="0" locked="0" layoutInCell="1" allowOverlap="1">
              <wp:simplePos x="0" y="0"/>
              <wp:positionH relativeFrom="page">
                <wp:posOffset>1371600</wp:posOffset>
              </wp:positionH>
              <wp:positionV relativeFrom="page">
                <wp:posOffset>342900</wp:posOffset>
              </wp:positionV>
              <wp:extent cx="5146040" cy="3860800"/>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5.png"/>
                      <pic:cNvPicPr/>
                    </pic:nvPicPr>
                    <pic:blipFill>
                      <a:blip r:embed="rId9">
                        <a:extLst/>
                      </a:blip>
                      <a:stretch>
                        <a:fillRect/>
                      </a:stretch>
                    </pic:blipFill>
                    <pic:spPr>
                      <a:xfrm>
                        <a:off x="0" y="0"/>
                        <a:ext cx="5146040" cy="3860800"/>
                      </a:xfrm>
                      <a:prstGeom prst="rect">
                        <a:avLst/>
                      </a:prstGeom>
                      <a:ln w="12700" cap="flat">
                        <a:noFill/>
                        <a:miter lim="400000"/>
                      </a:ln>
                      <a:effectLst/>
                    </pic:spPr>
                  </pic:pic>
                </a:graphicData>
              </a:graphic>
            </wp:anchor>
          </w:drawing>
        </w:r>
      </w:ins>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r>
        <w:rPr>
          <w:rFonts w:ascii="Helvetica" w:cs="Arial Unicode MS" w:hAnsi="Arial Unicode MS" w:eastAsia="Arial Unicode MS"/>
          <w:b w:val="1"/>
          <w:bCs w:val="1"/>
          <w:rtl w:val="0"/>
          <w:lang w:val="en-US"/>
        </w:rPr>
        <w:t xml:space="preserve"> </w:t>
      </w: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del w:id="148" w:date="2015-08-16T18:40:10Z" w:author="Michael Chary"/>
          <w:b w:val="1"/>
          <w:bCs w:val="1"/>
        </w:rPr>
      </w:pPr>
    </w:p>
    <w:p>
      <w:pPr>
        <w:pStyle w:val="Body A"/>
        <w:rPr>
          <w:del w:id="149" w:date="2015-08-16T18:40:10Z" w:author="Michael Chary"/>
          <w:b w:val="1"/>
          <w:bCs w:val="1"/>
        </w:rPr>
      </w:pPr>
    </w:p>
    <w:p>
      <w:pPr>
        <w:pStyle w:val="Body A"/>
        <w:rPr>
          <w:b w:val="1"/>
          <w:bCs w:val="1"/>
        </w:rPr>
      </w:pPr>
    </w:p>
    <w:p>
      <w:pPr>
        <w:pStyle w:val="Body A"/>
        <w:rPr>
          <w:rtl w:val="0"/>
        </w:rPr>
      </w:pPr>
      <w:r>
        <w:rPr>
          <w:rFonts w:ascii="Helvetica" w:cs="Arial Unicode MS" w:hAnsi="Arial Unicode MS" w:eastAsia="Arial Unicode MS"/>
          <w:b w:val="1"/>
          <w:bCs w:val="1"/>
          <w:rtl w:val="0"/>
          <w:lang w:val="en-US"/>
        </w:rPr>
        <w:t>Figure 3. Correlation between exam performance and reflection.</w:t>
      </w:r>
      <w:r>
        <w:rPr>
          <w:rFonts w:ascii="Helvetica" w:cs="Arial Unicode MS" w:hAnsi="Arial Unicode MS" w:eastAsia="Arial Unicode MS"/>
          <w:rtl w:val="0"/>
          <w:lang w:val="en-US"/>
        </w:rPr>
        <w:t xml:space="preserve"> </w:t>
      </w:r>
      <w:r>
        <w:rPr>
          <w:rFonts w:ascii="Helvetica" w:cs="Arial Unicode MS" w:hAnsi="Arial Unicode MS" w:eastAsia="Arial Unicode MS"/>
          <w:b w:val="1"/>
          <w:bCs w:val="1"/>
          <w:rtl w:val="0"/>
          <w:lang w:val="en-US"/>
        </w:rPr>
        <w:t xml:space="preserve">Left: </w:t>
      </w:r>
      <w:r>
        <w:rPr>
          <w:rFonts w:ascii="Helvetica" w:cs="Arial Unicode MS" w:hAnsi="Arial Unicode MS" w:eastAsia="Arial Unicode MS"/>
          <w:rtl w:val="0"/>
          <w:lang w:val="en-US"/>
        </w:rPr>
        <w:t xml:space="preserve">Scatter plot of grades versus fraction of completed comments. Each point represents one student. Dashed line indicates regression of fraction of completed reflections against grades. </w:t>
      </w:r>
      <w:r>
        <w:rPr>
          <w:rFonts w:ascii="Helvetica" w:cs="Arial Unicode MS" w:hAnsi="Arial Unicode MS" w:eastAsia="Arial Unicode MS"/>
          <w:b w:val="1"/>
          <w:bCs w:val="1"/>
          <w:rtl w:val="0"/>
          <w:lang w:val="en-US"/>
        </w:rPr>
        <w:t xml:space="preserve">Inset: </w:t>
      </w:r>
      <w:r>
        <w:rPr>
          <w:rFonts w:ascii="Helvetica" w:cs="Arial Unicode MS" w:hAnsi="Arial Unicode MS" w:eastAsia="Arial Unicode MS"/>
          <w:rtl w:val="0"/>
          <w:lang w:val="en-US"/>
        </w:rPr>
        <w:t xml:space="preserve">Top line shows equation of regression line. Bottom line shows coefficient of determination and p-value that the slope of the regression line is significantly different from zero. </w:t>
      </w:r>
      <w:r>
        <w:rPr>
          <w:rFonts w:ascii="Helvetica" w:cs="Arial Unicode MS" w:hAnsi="Arial Unicode MS" w:eastAsia="Arial Unicode MS"/>
          <w:b w:val="1"/>
          <w:bCs w:val="1"/>
          <w:rtl w:val="0"/>
          <w:lang w:val="en-US"/>
        </w:rPr>
        <w:t xml:space="preserve">Right: </w:t>
      </w:r>
      <w:r>
        <w:rPr>
          <w:rFonts w:ascii="Helvetica" w:cs="Arial Unicode MS" w:hAnsi="Arial Unicode MS" w:eastAsia="Arial Unicode MS"/>
          <w:rtl w:val="0"/>
          <w:lang w:val="en-US"/>
        </w:rPr>
        <w:t xml:space="preserve">Scatter plot of grades versus average length of comments. Each point represents one student. Dashed line and inset indicate the same as in the left panel. In both panels solid circles represent those who completed less than half of the comments. Hollow circles represent those who completed more than half of the comments. </w:t>
      </w: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r>
        <w:rPr>
          <w:rtl w:val="0"/>
        </w:rPr>
        <w:drawing>
          <wp:anchor distT="152400" distB="152400" distL="152400" distR="152400" simplePos="0" relativeHeight="251660288" behindDoc="0" locked="0" layoutInCell="1" allowOverlap="1">
            <wp:simplePos x="0" y="0"/>
            <wp:positionH relativeFrom="page">
              <wp:posOffset>705351</wp:posOffset>
            </wp:positionH>
            <wp:positionV relativeFrom="line">
              <wp:posOffset>241300</wp:posOffset>
            </wp:positionV>
            <wp:extent cx="5943600" cy="4457700"/>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6.png"/>
                    <pic:cNvPicPr/>
                  </pic:nvPicPr>
                  <pic:blipFill>
                    <a:blip r:embed="rId10">
                      <a:extLst/>
                    </a:blip>
                    <a:stretch>
                      <a:fillRect/>
                    </a:stretch>
                  </pic:blipFill>
                  <pic:spPr>
                    <a:xfrm>
                      <a:off x="0" y="0"/>
                      <a:ext cx="5943600" cy="4457700"/>
                    </a:xfrm>
                    <a:prstGeom prst="rect">
                      <a:avLst/>
                    </a:prstGeom>
                    <a:ln w="12700" cap="flat">
                      <a:noFill/>
                      <a:miter lim="400000"/>
                    </a:ln>
                    <a:effectLst/>
                  </pic:spPr>
                </pic:pic>
              </a:graphicData>
            </a:graphic>
          </wp:anchor>
        </w:drawing>
      </w:r>
    </w:p>
    <w:p>
      <w:pPr>
        <w:pStyle w:val="Body A"/>
        <w:rPr>
          <w:rtl w:val="0"/>
        </w:rPr>
      </w:pPr>
    </w:p>
    <w:p>
      <w:pPr>
        <w:pStyle w:val="Body A"/>
        <w:rPr>
          <w:rtl w:val="0"/>
        </w:rPr>
      </w:pPr>
    </w:p>
    <w:p>
      <w:pPr>
        <w:pStyle w:val="Body A"/>
        <w:rPr>
          <w:rtl w:val="0"/>
        </w:rPr>
      </w:pPr>
    </w:p>
    <w:p>
      <w:pPr>
        <w:pStyle w:val="Body A"/>
        <w:rPr>
          <w:rtl w:val="0"/>
        </w:rPr>
      </w:pPr>
      <w:r>
        <w:rPr>
          <w:rFonts w:ascii="Helvetica" w:cs="Arial Unicode MS" w:hAnsi="Arial Unicode MS" w:eastAsia="Arial Unicode MS"/>
          <w:b w:val="1"/>
          <w:bCs w:val="1"/>
          <w:rtl w:val="0"/>
          <w:lang w:val="en-US"/>
        </w:rPr>
        <w:t>Figure 4. Word frequencies. Left:</w:t>
      </w:r>
      <w:r>
        <w:rPr>
          <w:rFonts w:ascii="Helvetica" w:cs="Arial Unicode MS" w:hAnsi="Arial Unicode MS" w:eastAsia="Arial Unicode MS"/>
          <w:rtl w:val="0"/>
          <w:lang w:val="en-US"/>
        </w:rPr>
        <w:t xml:space="preserve"> Twenty most common words used by those who completed more than half of their comments. </w:t>
      </w:r>
      <w:r>
        <w:rPr>
          <w:rFonts w:ascii="Helvetica" w:cs="Arial Unicode MS" w:hAnsi="Arial Unicode MS" w:eastAsia="Arial Unicode MS"/>
          <w:b w:val="1"/>
          <w:bCs w:val="1"/>
          <w:rtl w:val="0"/>
          <w:lang w:val="en-US"/>
        </w:rPr>
        <w:t xml:space="preserve">Right: </w:t>
      </w:r>
      <w:r>
        <w:rPr>
          <w:rFonts w:ascii="Helvetica" w:cs="Arial Unicode MS" w:hAnsi="Arial Unicode MS" w:eastAsia="Arial Unicode MS"/>
          <w:rtl w:val="0"/>
          <w:lang w:val="en-US"/>
        </w:rPr>
        <w:t xml:space="preserve">Twenty most common words used by those who completed less than half of their comments. </w:t>
      </w: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pPr>
      <w:r>
        <w:rPr>
          <w:rtl w:val="0"/>
        </w:rPr>
        <w:br w:type="page"/>
      </w:r>
    </w:p>
    <w:p>
      <w:pPr>
        <w:pStyle w:val="Body A"/>
        <w:rPr>
          <w:ins w:id="150" w:date="2015-08-16T18:32:18Z" w:author="Michael Chary"/>
          <w:rtl w:val="0"/>
        </w:rPr>
      </w:pPr>
    </w:p>
    <w:p>
      <w:pPr>
        <w:pStyle w:val="Body A"/>
        <w:rPr>
          <w:del w:id="151" w:date="2015-08-16T18:32:17Z" w:author="Michael Chary"/>
          <w:rtl w:val="0"/>
        </w:rPr>
      </w:pPr>
    </w:p>
    <w:p>
      <w:pPr>
        <w:pStyle w:val="Body A"/>
        <w:rPr>
          <w:del w:id="152" w:date="2015-08-16T18:32:17Z" w:author="Michael Chary"/>
          <w:rtl w:val="0"/>
        </w:rPr>
      </w:pPr>
    </w:p>
    <w:p>
      <w:pPr>
        <w:pStyle w:val="Body A"/>
        <w:rPr>
          <w:del w:id="153" w:date="2015-08-16T18:32:17Z" w:author="Michael Chary"/>
          <w:rtl w:val="0"/>
        </w:rPr>
      </w:pPr>
    </w:p>
    <w:p>
      <w:pPr>
        <w:pStyle w:val="Body A"/>
        <w:rPr>
          <w:del w:id="154" w:date="2015-08-16T18:32:17Z" w:author="Michael Chary"/>
          <w:rtl w:val="0"/>
        </w:rPr>
      </w:pPr>
    </w:p>
    <w:p>
      <w:pPr>
        <w:pStyle w:val="Body A"/>
        <w:rPr>
          <w:del w:id="155" w:date="2015-08-16T18:32:17Z" w:author="Michael Chary"/>
          <w:rtl w:val="0"/>
        </w:rPr>
      </w:pPr>
    </w:p>
    <w:p>
      <w:pPr>
        <w:pStyle w:val="Body A"/>
        <w:rPr>
          <w:rtl w:val="0"/>
        </w:rPr>
      </w:pPr>
    </w:p>
    <w:p>
      <w:pPr>
        <w:pStyle w:val="Body A"/>
        <w:rPr>
          <w:rtl w:val="0"/>
        </w:rPr>
      </w:pPr>
      <w:r>
        <w:rPr>
          <w:rtl w:val="0"/>
        </w:rPr>
        <w:drawing>
          <wp:anchor distT="152400" distB="152400" distL="152400" distR="152400" simplePos="0" relativeHeight="251664384" behindDoc="0" locked="0" layoutInCell="1" allowOverlap="1">
            <wp:simplePos x="0" y="0"/>
            <wp:positionH relativeFrom="margin">
              <wp:posOffset>1396712</wp:posOffset>
            </wp:positionH>
            <wp:positionV relativeFrom="line">
              <wp:posOffset>256540</wp:posOffset>
            </wp:positionV>
            <wp:extent cx="2913956" cy="2913956"/>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boxplot-no-xkcd.png"/>
                    <pic:cNvPicPr/>
                  </pic:nvPicPr>
                  <pic:blipFill>
                    <a:blip r:embed="rId11">
                      <a:extLst/>
                    </a:blip>
                    <a:stretch>
                      <a:fillRect/>
                    </a:stretch>
                  </pic:blipFill>
                  <pic:spPr>
                    <a:xfrm>
                      <a:off x="0" y="0"/>
                      <a:ext cx="2913956" cy="2913956"/>
                    </a:xfrm>
                    <a:prstGeom prst="rect">
                      <a:avLst/>
                    </a:prstGeom>
                    <a:ln w="12700" cap="flat">
                      <a:noFill/>
                      <a:miter lim="400000"/>
                    </a:ln>
                    <a:effectLst/>
                  </pic:spPr>
                </pic:pic>
              </a:graphicData>
            </a:graphic>
          </wp:anchor>
        </w:drawing>
      </w: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pPr>
      <w:r>
        <w:rPr>
          <w:rFonts w:ascii="Helvetica" w:cs="Arial Unicode MS" w:hAnsi="Arial Unicode MS" w:eastAsia="Arial Unicode MS"/>
          <w:b w:val="1"/>
          <w:bCs w:val="1"/>
          <w:rtl w:val="0"/>
          <w:lang w:val="en-US"/>
        </w:rPr>
        <w:t xml:space="preserve">Figure 5. </w:t>
      </w:r>
      <w:ins w:id="156" w:date="2015-08-16T18:32:20Z" w:author="Michael Chary">
        <w:r>
          <w:rPr>
            <w:rFonts w:ascii="Helvetica" w:cs="Arial Unicode MS" w:hAnsi="Arial Unicode MS" w:eastAsia="Arial Unicode MS"/>
            <w:b w:val="1"/>
            <w:bCs w:val="1"/>
            <w:rtl w:val="0"/>
            <w:lang w:val="en-US"/>
          </w:rPr>
          <w:t>Comparison of final grade in students who commented on more than half of their shifts with those who commented on less than half.</w:t>
        </w:r>
      </w:ins>
      <w:ins w:id="157" w:date="2015-08-16T18:32:20Z" w:author="Michael Chary">
        <w:r>
          <w:rPr>
            <w:rFonts w:ascii="Helvetica" w:cs="Arial Unicode MS" w:hAnsi="Arial Unicode MS" w:eastAsia="Arial Unicode MS"/>
            <w:rtl w:val="0"/>
            <w:lang w:val="en-US"/>
          </w:rPr>
          <w:t xml:space="preserve"> Tukey boxplot. Black horizontal line denotes median. Dimple denotes 95% confidence interval for median. Box denotes interquartile range. Whiskers denote 2nd and 97th percentiles. Dot indicates an outlier. </w:t>
        </w:r>
      </w:ins>
      <w:ins w:id="158" w:date="2015-08-16T18:32:20Z" w:author="Michael Chary">
        <w:r>
          <w:rPr>
            <w:rFonts w:ascii="Helvetica" w:cs="Arial Unicode MS" w:hAnsi="Arial Unicode MS" w:eastAsia="Arial Unicode MS"/>
            <w:rtl w:val="0"/>
            <w:lang w:val="en-US"/>
          </w:rPr>
          <w:t xml:space="preserve"> </w:t>
        </w:r>
      </w:ins>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b w:val="1"/>
          <w:bCs w:val="1"/>
          <w:rtl w:val="0"/>
        </w:rPr>
      </w:pPr>
    </w:p>
    <w:p>
      <w:pPr>
        <w:pStyle w:val="Body A"/>
        <w:rPr>
          <w:del w:id="159" w:date="2015-08-16T18:46:16Z" w:author="Michael Chary"/>
          <w:b w:val="1"/>
          <w:bCs w:val="1"/>
          <w:rtl w:val="0"/>
        </w:rPr>
      </w:pPr>
      <w:r>
        <w:rPr>
          <w:b w:val="1"/>
          <w:bCs w:val="1"/>
          <w:rtl w:val="0"/>
        </w:rPr>
        <w:drawing>
          <wp:anchor distT="152400" distB="152400" distL="152400" distR="152400" simplePos="0" relativeHeight="251662336" behindDoc="0" locked="0" layoutInCell="1" allowOverlap="1">
            <wp:simplePos x="0" y="0"/>
            <wp:positionH relativeFrom="margin">
              <wp:posOffset>635473</wp:posOffset>
            </wp:positionH>
            <wp:positionV relativeFrom="page">
              <wp:posOffset>1176094</wp:posOffset>
            </wp:positionV>
            <wp:extent cx="4659954" cy="3494966"/>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8.png"/>
                    <pic:cNvPicPr/>
                  </pic:nvPicPr>
                  <pic:blipFill>
                    <a:blip r:embed="rId12">
                      <a:extLst/>
                    </a:blip>
                    <a:stretch>
                      <a:fillRect/>
                    </a:stretch>
                  </pic:blipFill>
                  <pic:spPr>
                    <a:xfrm>
                      <a:off x="0" y="0"/>
                      <a:ext cx="4659954" cy="3494966"/>
                    </a:xfrm>
                    <a:prstGeom prst="rect">
                      <a:avLst/>
                    </a:prstGeom>
                    <a:ln w="12700" cap="flat">
                      <a:noFill/>
                      <a:miter lim="400000"/>
                    </a:ln>
                    <a:effectLst/>
                  </pic:spPr>
                </pic:pic>
              </a:graphicData>
            </a:graphic>
          </wp:anchor>
        </w:drawing>
      </w:r>
    </w:p>
    <w:p>
      <w:pPr>
        <w:pStyle w:val="Body A"/>
        <w:rPr>
          <w:del w:id="160" w:date="2015-08-16T18:46:16Z" w:author="Michael Chary"/>
          <w:b w:val="1"/>
          <w:bCs w:val="1"/>
          <w:rtl w:val="0"/>
        </w:rPr>
      </w:pPr>
    </w:p>
    <w:p>
      <w:pPr>
        <w:pStyle w:val="Body A"/>
        <w:rPr>
          <w:b w:val="1"/>
          <w:bCs w:val="1"/>
          <w:rtl w:val="0"/>
        </w:rPr>
      </w:pPr>
    </w:p>
    <w:p>
      <w:pPr>
        <w:pStyle w:val="Body A"/>
        <w:rPr>
          <w:rtl w:val="0"/>
        </w:rPr>
      </w:pPr>
      <w:ins w:id="161" w:date="2015-08-16T18:46:13Z" w:author="Michael Chary">
        <w:r>
          <w:rPr>
            <w:rFonts w:ascii="Helvetica" w:cs="Arial Unicode MS" w:hAnsi="Arial Unicode MS" w:eastAsia="Arial Unicode MS"/>
            <w:b w:val="1"/>
            <w:bCs w:val="1"/>
            <w:rtl w:val="0"/>
            <w:lang w:val="en-US"/>
          </w:rPr>
          <w:t xml:space="preserve">Figure 6. Most common words in each RIME category. </w:t>
        </w:r>
      </w:ins>
      <w:ins w:id="162" w:date="2015-08-16T18:46:13Z" w:author="Michael Chary">
        <w:r>
          <w:rPr>
            <w:rFonts w:ascii="Helvetica" w:cs="Arial Unicode MS" w:hAnsi="Arial Unicode MS" w:eastAsia="Arial Unicode MS"/>
            <w:rtl w:val="0"/>
            <w:lang w:val="en-US"/>
          </w:rPr>
          <w:t xml:space="preserve">Text in upper right of each inset denotes category. Label on x-axis details how many evaluations and total number of words used before lemmatization and removing stopwords. </w:t>
        </w:r>
      </w:ins>
      <w:del w:id="163" w:date="2015-08-16T18:33:04Z" w:author="Michael Chary">
        <w:r>
          <w:rPr>
            <w:rFonts w:ascii="Helvetica" w:cs="Arial Unicode MS" w:hAnsi="Arial Unicode MS" w:eastAsia="Arial Unicode MS"/>
            <w:b w:val="1"/>
            <w:bCs w:val="1"/>
            <w:rtl w:val="0"/>
            <w:lang w:val="en-US"/>
          </w:rPr>
          <w:delText xml:space="preserve">Table 2. </w:delText>
        </w:r>
      </w:del>
      <w:del w:id="164" w:date="2015-08-16T18:33:04Z" w:author="Michael Chary">
        <w:r>
          <w:rPr>
            <w:rFonts w:ascii="Helvetica" w:cs="Arial Unicode MS" w:hAnsi="Arial Unicode MS" w:eastAsia="Arial Unicode MS"/>
            <w:rtl w:val="0"/>
            <w:lang w:val="en-US"/>
          </w:rPr>
          <w:delText xml:space="preserve">Jaccard similarity. </w:delText>
        </w:r>
      </w:del>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tbl>
      <w:tblPr>
        <w:tblW w:w="85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85"/>
        <w:gridCol w:w="7368"/>
      </w:tblGrid>
      <w:tr>
        <w:tblPrEx>
          <w:shd w:val="clear" w:color="auto" w:fill="auto"/>
        </w:tblPrEx>
        <w:trPr>
          <w:trHeight w:val="284"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jc w:val="right"/>
            </w:pPr>
            <w:r>
              <w:rPr>
                <w:caps w:val="0"/>
                <w:smallCaps w:val="0"/>
                <w:strike w:val="0"/>
                <w:dstrike w:val="0"/>
                <w:outline w:val="0"/>
                <w:color w:val="000000"/>
                <w:spacing w:val="0"/>
                <w:kern w:val="0"/>
                <w:position w:val="0"/>
                <w:sz w:val="20"/>
                <w:szCs w:val="20"/>
                <w:u w:val="none" w:color="000000"/>
                <w:vertAlign w:val="baseline"/>
                <w:rtl w:val="0"/>
                <w:lang w:val="en-US"/>
              </w:rPr>
              <w:t>Category</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Description</w:t>
            </w:r>
          </w:p>
        </w:tc>
      </w:tr>
      <w:tr>
        <w:tblPrEx>
          <w:shd w:val="clear" w:color="auto" w:fill="auto"/>
        </w:tblPrEx>
        <w:trPr>
          <w:trHeight w:val="284"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jc w:val="right"/>
            </w:pPr>
            <w:r>
              <w:rPr>
                <w:caps w:val="0"/>
                <w:smallCaps w:val="0"/>
                <w:strike w:val="0"/>
                <w:dstrike w:val="0"/>
                <w:outline w:val="0"/>
                <w:color w:val="000000"/>
                <w:spacing w:val="0"/>
                <w:kern w:val="0"/>
                <w:position w:val="0"/>
                <w:sz w:val="20"/>
                <w:szCs w:val="20"/>
                <w:u w:val="none" w:color="000000"/>
                <w:vertAlign w:val="baseline"/>
                <w:rtl w:val="0"/>
                <w:lang w:val="en-US"/>
              </w:rPr>
              <w:t>Inadequate</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Well below expected</w:t>
            </w:r>
          </w:p>
        </w:tc>
      </w:tr>
      <w:tr>
        <w:tblPrEx>
          <w:shd w:val="clear" w:color="auto" w:fill="auto"/>
        </w:tblPrEx>
        <w:trPr>
          <w:trHeight w:val="284"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jc w:val="right"/>
            </w:pPr>
            <w:r>
              <w:rPr>
                <w:caps w:val="0"/>
                <w:smallCaps w:val="0"/>
                <w:strike w:val="0"/>
                <w:dstrike w:val="0"/>
                <w:outline w:val="0"/>
                <w:color w:val="000000"/>
                <w:spacing w:val="0"/>
                <w:kern w:val="0"/>
                <w:position w:val="0"/>
                <w:sz w:val="20"/>
                <w:szCs w:val="20"/>
                <w:u w:val="none" w:color="000000"/>
                <w:vertAlign w:val="baseline"/>
                <w:rtl w:val="0"/>
                <w:lang w:val="en-US"/>
              </w:rPr>
              <w:t>Reporter</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Obtains and reports information, beginning to interpret</w:t>
            </w:r>
          </w:p>
        </w:tc>
      </w:tr>
      <w:tr>
        <w:tblPrEx>
          <w:shd w:val="clear" w:color="auto" w:fill="auto"/>
        </w:tblPrEx>
        <w:trPr>
          <w:trHeight w:val="284"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jc w:val="right"/>
            </w:pPr>
            <w:r>
              <w:rPr>
                <w:caps w:val="0"/>
                <w:smallCaps w:val="0"/>
                <w:strike w:val="0"/>
                <w:dstrike w:val="0"/>
                <w:outline w:val="0"/>
                <w:color w:val="000000"/>
                <w:spacing w:val="0"/>
                <w:kern w:val="0"/>
                <w:position w:val="0"/>
                <w:sz w:val="20"/>
                <w:szCs w:val="20"/>
                <w:u w:val="none" w:color="000000"/>
                <w:vertAlign w:val="baseline"/>
                <w:rtl w:val="0"/>
                <w:lang w:val="en-US"/>
              </w:rPr>
              <w:t>Interpreter</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Consistently access data. Actively participates in care</w:t>
            </w:r>
          </w:p>
        </w:tc>
      </w:tr>
      <w:tr>
        <w:tblPrEx>
          <w:shd w:val="clear" w:color="auto" w:fill="auto"/>
        </w:tblPrEx>
        <w:trPr>
          <w:trHeight w:val="284"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jc w:val="right"/>
            </w:pPr>
            <w:r>
              <w:rPr>
                <w:caps w:val="0"/>
                <w:smallCaps w:val="0"/>
                <w:strike w:val="0"/>
                <w:dstrike w:val="0"/>
                <w:outline w:val="0"/>
                <w:color w:val="000000"/>
                <w:spacing w:val="0"/>
                <w:kern w:val="0"/>
                <w:position w:val="0"/>
                <w:sz w:val="20"/>
                <w:szCs w:val="20"/>
                <w:u w:val="none" w:color="000000"/>
                <w:vertAlign w:val="baseline"/>
                <w:rtl w:val="0"/>
                <w:lang w:val="en-US"/>
              </w:rPr>
              <w:t>Manager</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Suggests treatment options based on data. Deep knowledge of his/her patients</w:t>
            </w:r>
          </w:p>
        </w:tc>
      </w:tr>
      <w:tr>
        <w:tblPrEx>
          <w:shd w:val="clear" w:color="auto" w:fill="auto"/>
        </w:tblPrEx>
        <w:trPr>
          <w:trHeight w:val="490"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jc w:val="right"/>
            </w:pPr>
            <w:r>
              <w:rPr>
                <w:caps w:val="0"/>
                <w:smallCaps w:val="0"/>
                <w:strike w:val="0"/>
                <w:dstrike w:val="0"/>
                <w:outline w:val="0"/>
                <w:color w:val="000000"/>
                <w:spacing w:val="0"/>
                <w:kern w:val="0"/>
                <w:position w:val="0"/>
                <w:sz w:val="20"/>
                <w:szCs w:val="20"/>
                <w:u w:val="none" w:color="000000"/>
                <w:vertAlign w:val="baseline"/>
                <w:rtl w:val="0"/>
                <w:lang w:val="en-US"/>
              </w:rPr>
              <w:t>Superior</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Fewer than 5% of students. Works at or above the level of EM intern. Cana manage patients independently</w:t>
            </w:r>
          </w:p>
        </w:tc>
      </w:tr>
    </w:tbl>
    <w:p>
      <w:pPr>
        <w:pStyle w:val="Body A"/>
        <w:rPr>
          <w:ins w:id="165" w:date="2015-08-16T18:32:46Z" w:author="Michael Chary"/>
          <w:rtl w:val="0"/>
        </w:rPr>
      </w:pPr>
    </w:p>
    <w:p>
      <w:pPr>
        <w:pStyle w:val="Body A"/>
        <w:rPr>
          <w:ins w:id="166" w:date="2015-08-16T18:32:46Z" w:author="Michael Chary"/>
          <w:rtl w:val="0"/>
        </w:rPr>
      </w:pPr>
    </w:p>
    <w:p>
      <w:pPr>
        <w:pStyle w:val="Body A"/>
        <w:rPr>
          <w:del w:id="167" w:date="2015-08-16T18:32:54Z" w:author="Michael Chary"/>
          <w:rtl w:val="0"/>
        </w:rPr>
      </w:pPr>
      <w:r>
        <w:rPr>
          <w:rFonts w:ascii="Helvetica" w:cs="Arial Unicode MS" w:hAnsi="Arial Unicode MS" w:eastAsia="Arial Unicode MS"/>
          <w:b w:val="1"/>
          <w:bCs w:val="1"/>
          <w:rtl w:val="0"/>
          <w:lang w:val="en-US"/>
        </w:rPr>
        <w:t>Table 1. RIME Ra</w:t>
      </w:r>
    </w:p>
    <w:p>
      <w:pPr>
        <w:pStyle w:val="Body A"/>
        <w:rPr>
          <w:b w:val="1"/>
          <w:bCs w:val="1"/>
          <w:rtl w:val="0"/>
        </w:rPr>
      </w:pPr>
      <w:r>
        <w:rPr>
          <w:rFonts w:ascii="Helvetica" w:cs="Arial Unicode MS" w:hAnsi="Arial Unicode MS" w:eastAsia="Arial Unicode MS"/>
          <w:b w:val="1"/>
          <w:bCs w:val="1"/>
          <w:rtl w:val="0"/>
          <w:lang w:val="en-US"/>
        </w:rPr>
        <w:t xml:space="preserve">ting scheme. </w:t>
      </w:r>
    </w:p>
    <w:p>
      <w:pPr>
        <w:pStyle w:val="Body A"/>
        <w:rPr>
          <w:b w:val="1"/>
          <w:bCs w:val="1"/>
          <w:rtl w:val="0"/>
        </w:rPr>
      </w:pPr>
    </w:p>
    <w:p>
      <w:pPr>
        <w:pStyle w:val="Body A"/>
        <w:rPr>
          <w:b w:val="1"/>
          <w:bCs w:val="1"/>
          <w:rtl w:val="0"/>
        </w:rPr>
      </w:pPr>
    </w:p>
    <w:p>
      <w:pPr>
        <w:pStyle w:val="Body A"/>
      </w:pPr>
      <w:r>
        <w:rPr>
          <w:rtl w:val="0"/>
        </w:rPr>
        <w:br w:type="textWrapping"/>
        <w:br w:type="page"/>
      </w:r>
    </w:p>
    <w:p>
      <w:pPr>
        <w:pStyle w:val="Body A"/>
        <w:rPr>
          <w:rtl w:val="0"/>
        </w:rPr>
      </w:pPr>
    </w:p>
    <w:p>
      <w:pPr>
        <w:pStyle w:val="Body A"/>
        <w:rPr>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71"/>
        <w:gridCol w:w="2321"/>
        <w:gridCol w:w="2322"/>
        <w:gridCol w:w="2123"/>
        <w:gridCol w:w="1223"/>
      </w:tblGrid>
      <w:tr>
        <w:tblPrEx>
          <w:shd w:val="clear" w:color="auto" w:fill="auto"/>
        </w:tblPrEx>
        <w:trPr>
          <w:trHeight w:val="284" w:hRule="atLeast"/>
        </w:trPr>
        <w:tc>
          <w:tcPr>
            <w:tcW w:type="dxa" w:w="13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3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Reporter</w:t>
            </w:r>
          </w:p>
        </w:tc>
        <w:tc>
          <w:tcPr>
            <w:tcW w:type="dxa" w:w="23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Interpreter</w:t>
            </w:r>
          </w:p>
        </w:tc>
        <w:tc>
          <w:tcPr>
            <w:tcW w:type="dxa" w:w="21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Manager</w:t>
            </w:r>
          </w:p>
        </w:tc>
        <w:tc>
          <w:tcPr>
            <w:tcW w:type="dxa" w:w="1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Educator</w:t>
            </w:r>
          </w:p>
        </w:tc>
      </w:tr>
      <w:tr>
        <w:tblPrEx>
          <w:shd w:val="clear" w:color="auto" w:fill="auto"/>
        </w:tblPrEx>
        <w:trPr>
          <w:trHeight w:val="284" w:hRule="atLeast"/>
        </w:trPr>
        <w:tc>
          <w:tcPr>
            <w:tcW w:type="dxa" w:w="13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Reporter</w:t>
            </w:r>
          </w:p>
        </w:tc>
        <w:tc>
          <w:tcPr>
            <w:tcW w:type="dxa" w:w="23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1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84" w:hRule="atLeast"/>
        </w:trPr>
        <w:tc>
          <w:tcPr>
            <w:tcW w:type="dxa" w:w="13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Interpreter</w:t>
            </w:r>
          </w:p>
        </w:tc>
        <w:tc>
          <w:tcPr>
            <w:tcW w:type="dxa" w:w="23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0.989 (p=0.436)</w:t>
            </w:r>
          </w:p>
        </w:tc>
        <w:tc>
          <w:tcPr>
            <w:tcW w:type="dxa" w:w="23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1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284" w:hRule="atLeast"/>
        </w:trPr>
        <w:tc>
          <w:tcPr>
            <w:tcW w:type="dxa" w:w="13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Manager</w:t>
            </w:r>
          </w:p>
        </w:tc>
        <w:tc>
          <w:tcPr>
            <w:tcW w:type="dxa" w:w="23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0.1494 (p=0.2694)</w:t>
            </w:r>
          </w:p>
        </w:tc>
        <w:tc>
          <w:tcPr>
            <w:tcW w:type="dxa" w:w="23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b w:val="1"/>
                <w:bCs w:val="1"/>
                <w:caps w:val="0"/>
                <w:smallCaps w:val="0"/>
                <w:strike w:val="0"/>
                <w:dstrike w:val="0"/>
                <w:outline w:val="0"/>
                <w:color w:val="000000"/>
                <w:spacing w:val="0"/>
                <w:kern w:val="0"/>
                <w:position w:val="0"/>
                <w:sz w:val="20"/>
                <w:szCs w:val="20"/>
                <w:u w:val="none" w:color="000000"/>
                <w:vertAlign w:val="baseline"/>
                <w:rtl w:val="0"/>
                <w:lang w:val="en-US"/>
              </w:rPr>
              <w:t>0.3699 (p&lt;0.001)</w:t>
            </w:r>
          </w:p>
        </w:tc>
        <w:tc>
          <w:tcPr>
            <w:tcW w:type="dxa" w:w="21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84" w:hRule="atLeast"/>
        </w:trPr>
        <w:tc>
          <w:tcPr>
            <w:tcW w:type="dxa" w:w="13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Educator</w:t>
            </w:r>
          </w:p>
        </w:tc>
        <w:tc>
          <w:tcPr>
            <w:tcW w:type="dxa" w:w="23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0.1364 (p=0.3166)</w:t>
            </w:r>
          </w:p>
        </w:tc>
        <w:tc>
          <w:tcPr>
            <w:tcW w:type="dxa" w:w="23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b w:val="1"/>
                <w:bCs w:val="1"/>
                <w:caps w:val="0"/>
                <w:smallCaps w:val="0"/>
                <w:strike w:val="0"/>
                <w:dstrike w:val="0"/>
                <w:outline w:val="0"/>
                <w:color w:val="000000"/>
                <w:spacing w:val="0"/>
                <w:kern w:val="0"/>
                <w:position w:val="0"/>
                <w:sz w:val="20"/>
                <w:szCs w:val="20"/>
                <w:u w:val="none" w:color="000000"/>
                <w:vertAlign w:val="baseline"/>
                <w:rtl w:val="0"/>
                <w:lang w:val="en-US"/>
              </w:rPr>
              <w:t>0.3158 (p&lt;0.01)</w:t>
            </w:r>
          </w:p>
        </w:tc>
        <w:tc>
          <w:tcPr>
            <w:tcW w:type="dxa" w:w="21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b w:val="1"/>
                <w:bCs w:val="1"/>
                <w:caps w:val="0"/>
                <w:smallCaps w:val="0"/>
                <w:strike w:val="0"/>
                <w:dstrike w:val="0"/>
                <w:outline w:val="0"/>
                <w:color w:val="000000"/>
                <w:spacing w:val="0"/>
                <w:kern w:val="0"/>
                <w:position w:val="0"/>
                <w:sz w:val="20"/>
                <w:szCs w:val="20"/>
                <w:u w:val="none" w:color="000000"/>
                <w:vertAlign w:val="baseline"/>
                <w:rtl w:val="0"/>
                <w:lang w:val="en-US"/>
              </w:rPr>
              <w:t>0.4286 (p&lt;0.01)</w:t>
            </w:r>
          </w:p>
        </w:tc>
        <w:tc>
          <w:tcPr>
            <w:tcW w:type="dxa" w:w="12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bl>
    <w:p>
      <w:pPr>
        <w:pStyle w:val="Body A"/>
        <w:rPr>
          <w:ins w:id="168" w:date="2015-08-16T18:33:12Z" w:author="Michael Chary"/>
          <w:rtl w:val="0"/>
        </w:rPr>
      </w:pPr>
    </w:p>
    <w:p>
      <w:pPr>
        <w:pStyle w:val="Body A"/>
        <w:rPr>
          <w:ins w:id="169" w:date="2015-08-16T18:33:12Z" w:author="Michael Chary"/>
          <w:rtl w:val="0"/>
        </w:rPr>
      </w:pPr>
    </w:p>
    <w:p>
      <w:pPr>
        <w:pStyle w:val="Body A"/>
      </w:pPr>
      <w:ins w:id="170" w:date="2015-08-16T18:33:12Z" w:author="Michael Chary">
        <w:r>
          <w:rPr>
            <w:rFonts w:ascii="Helvetica" w:cs="Arial Unicode MS" w:hAnsi="Arial Unicode MS" w:eastAsia="Arial Unicode MS"/>
            <w:b w:val="1"/>
            <w:bCs w:val="1"/>
            <w:rtl w:val="0"/>
            <w:lang w:val="en-US"/>
          </w:rPr>
          <w:t xml:space="preserve">Table 2. </w:t>
        </w:r>
      </w:ins>
      <w:ins w:id="171" w:date="2015-08-16T18:33:12Z" w:author="Michael Chary">
        <w:r>
          <w:rPr>
            <w:rFonts w:ascii="Helvetica" w:cs="Arial Unicode MS" w:hAnsi="Arial Unicode MS" w:eastAsia="Arial Unicode MS"/>
            <w:rtl w:val="0"/>
          </w:rPr>
          <w:t xml:space="preserve">Jaccard similarity. </w:t>
        </w:r>
      </w:ins>
    </w:p>
    <w:sectPr>
      <w:headerReference w:type="default" r:id="rId13"/>
      <w:footerReference w:type="default" r:id="rId14"/>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50" w:author="Michael Chary" w:date="2015-03-07T13:01:00Z">
    <w:p>
      <w:pPr>
        <w:pStyle w:val="Default"/>
      </w:pPr>
    </w:p>
    <w:p>
      <w:pPr>
        <w:pStyle w:val="Default"/>
      </w:pPr>
      <w:r>
        <w:rPr>
          <w:rFonts w:ascii="Helvetica" w:cs="Arial Unicode MS" w:hAnsi="Arial Unicode MS" w:eastAsia="Arial Unicode MS"/>
          <w:rtl w:val="0"/>
        </w:rPr>
        <w:t>Don</w:t>
      </w:r>
      <w:r>
        <w:rPr>
          <w:rFonts w:ascii="Arial Unicode MS" w:cs="Arial Unicode MS" w:hAnsi="Helvetica" w:eastAsia="Arial Unicode MS" w:hint="default"/>
          <w:rtl w:val="0"/>
        </w:rPr>
        <w:t>’</w:t>
      </w:r>
      <w:r>
        <w:rPr>
          <w:rFonts w:ascii="Helvetica" w:cs="Arial Unicode MS" w:hAnsi="Arial Unicode MS" w:eastAsia="Arial Unicode MS"/>
          <w:rtl w:val="0"/>
        </w:rPr>
        <w:t>t leave this in. Expand it.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pPr>
      <w:r>
        <w:rPr>
          <w:rFonts w:ascii="Times New Roman" w:cs="Times New Roman" w:hAnsi="Times New Roman" w:eastAsia="Times New Roman"/>
          <w:b w:val="1"/>
          <w:bCs w:val="1"/>
          <w:vertAlign w:val="superscript"/>
          <w:rtl w:val="0"/>
        </w:rPr>
        <w:footnoteRef/>
      </w:r>
      <w:r>
        <w:rPr>
          <w:rFonts w:ascii="Helvetica" w:cs="Arial Unicode MS" w:hAnsi="Arial Unicode MS" w:eastAsia="Arial Unicode MS"/>
          <w:rtl w:val="0"/>
          <w:lang w:val="en-US"/>
        </w:rPr>
        <w:t xml:space="preserve"> </w:t>
      </w:r>
      <w:r>
        <w:rPr>
          <w:rFonts w:ascii="Helvetica" w:cs="Arial Unicode MS" w:hAnsi="Arial Unicode MS" w:eastAsia="Arial Unicode MS"/>
          <w:sz w:val="18"/>
          <w:szCs w:val="18"/>
          <w:rtl w:val="0"/>
          <w:lang w:val="en-US"/>
        </w:rPr>
        <w:t>Sandars, J. (2009). The use of reflection in medical education: AMEE Guide No. 44. Medical teacher, 31(8), 685-695.</w:t>
      </w:r>
    </w:p>
  </w:footnote>
  <w:footnote w:id="2">
    <w:p>
      <w:pPr>
        <w:pStyle w:val="Footnote"/>
      </w:pPr>
      <w:r>
        <w:rPr>
          <w:rFonts w:ascii="Times New Roman" w:cs="Times New Roman" w:hAnsi="Times New Roman" w:eastAsia="Times New Roman"/>
          <w:b w:val="1"/>
          <w:bCs w:val="1"/>
          <w:vertAlign w:val="superscript"/>
          <w:rtl w:val="0"/>
        </w:rPr>
        <w:footnoteRef/>
      </w:r>
      <w:r>
        <w:rPr>
          <w:rFonts w:ascii="Helvetica" w:cs="Arial Unicode MS" w:hAnsi="Arial Unicode MS" w:eastAsia="Arial Unicode MS"/>
          <w:rtl w:val="0"/>
          <w:lang w:val="en-US"/>
        </w:rPr>
        <w:t xml:space="preserve"> </w:t>
      </w:r>
      <w:r>
        <w:rPr>
          <w:rFonts w:ascii="Helvetica" w:cs="Arial Unicode MS" w:hAnsi="Arial Unicode MS" w:eastAsia="Arial Unicode MS"/>
          <w:sz w:val="18"/>
          <w:szCs w:val="18"/>
          <w:rtl w:val="0"/>
          <w:lang w:val="en-US"/>
        </w:rPr>
        <w:t>Van Rossum, G., &amp; Drake, F. L. (2003). Python language reference manual (p. 144). Network Theory.</w:t>
      </w:r>
    </w:p>
  </w:footnote>
  <w:footnote w:id="3">
    <w:p>
      <w:pPr>
        <w:pStyle w:val="Footnote"/>
      </w:pPr>
      <w:r>
        <w:rPr>
          <w:rFonts w:ascii="Times New Roman" w:cs="Times New Roman" w:hAnsi="Times New Roman" w:eastAsia="Times New Roman"/>
          <w:b w:val="1"/>
          <w:bCs w:val="1"/>
          <w:vertAlign w:val="superscript"/>
          <w:rtl w:val="0"/>
        </w:rPr>
        <w:footnoteRef/>
      </w:r>
      <w:r>
        <w:rPr>
          <w:rFonts w:ascii="Helvetica" w:cs="Arial Unicode MS" w:hAnsi="Arial Unicode MS" w:eastAsia="Arial Unicode MS"/>
          <w:rtl w:val="0"/>
          <w:lang w:val="en-US"/>
        </w:rPr>
        <w:t xml:space="preserve"> </w:t>
      </w:r>
      <w:r>
        <w:rPr>
          <w:rFonts w:ascii="Helvetica" w:cs="Arial Unicode MS" w:hAnsi="Arial Unicode MS" w:eastAsia="Arial Unicode MS"/>
          <w:sz w:val="18"/>
          <w:szCs w:val="18"/>
          <w:rtl w:val="0"/>
          <w:lang w:val="en-US"/>
        </w:rPr>
        <w:t>Bird, S., Klein, E., &amp; Loper, E. (2009). Natural language processing with Python. " O'Reilly Media, Inc.".</w:t>
      </w:r>
    </w:p>
  </w:footnote>
  <w:footnote w:id="4">
    <w:p>
      <w:pPr>
        <w:pStyle w:val="Footnote"/>
      </w:pPr>
      <w:r>
        <w:rPr>
          <w:rFonts w:ascii="Times New Roman" w:cs="Times New Roman" w:hAnsi="Times New Roman" w:eastAsia="Times New Roman"/>
          <w:b w:val="1"/>
          <w:bCs w:val="1"/>
          <w:vertAlign w:val="superscript"/>
          <w:rtl w:val="0"/>
        </w:rPr>
        <w:footnoteRef/>
      </w:r>
      <w:r>
        <w:rPr>
          <w:rFonts w:ascii="Helvetica" w:cs="Arial Unicode MS" w:hAnsi="Arial Unicode MS" w:eastAsia="Arial Unicode MS"/>
          <w:rtl w:val="0"/>
          <w:lang w:val="en-US"/>
        </w:rPr>
        <w:t xml:space="preserve"> </w:t>
      </w:r>
      <w:r>
        <w:rPr>
          <w:rFonts w:ascii="Helvetica" w:cs="Arial Unicode MS" w:hAnsi="Arial Unicode MS" w:eastAsia="Arial Unicode MS"/>
          <w:sz w:val="18"/>
          <w:szCs w:val="18"/>
          <w:rtl w:val="0"/>
          <w:lang w:val="en-US"/>
        </w:rPr>
        <w:t>Van Der Walt, S., Colbert, S. C., &amp; Varoquaux, G. (2011). The NumPy array: a structure for efficient numerical computation. Computing in Science &amp; Engineering, 13(2), 22-30.</w:t>
      </w:r>
    </w:p>
  </w:footnote>
  <w:footnote w:id="5">
    <w:p>
      <w:pPr>
        <w:pStyle w:val="Footnote"/>
        <w:rPr>
          <w:sz w:val="18"/>
          <w:szCs w:val="18"/>
        </w:rPr>
      </w:pPr>
      <w:r>
        <w:rPr>
          <w:rFonts w:ascii="Times New Roman" w:cs="Times New Roman" w:hAnsi="Times New Roman" w:eastAsia="Times New Roman"/>
          <w:b w:val="1"/>
          <w:bCs w:val="1"/>
          <w:vertAlign w:val="superscript"/>
          <w:rtl w:val="0"/>
        </w:rPr>
        <w:footnoteRef/>
      </w:r>
      <w:r>
        <w:rPr>
          <w:rFonts w:ascii="Helvetica" w:cs="Arial Unicode MS" w:hAnsi="Arial Unicode MS" w:eastAsia="Arial Unicode MS"/>
          <w:rtl w:val="0"/>
          <w:lang w:val="en-US"/>
        </w:rPr>
        <w:t xml:space="preserve"> </w:t>
      </w:r>
      <w:r>
        <w:rPr>
          <w:rFonts w:ascii="Helvetica" w:cs="Arial Unicode MS" w:hAnsi="Arial Unicode MS" w:eastAsia="Arial Unicode MS"/>
          <w:sz w:val="18"/>
          <w:szCs w:val="18"/>
          <w:rtl w:val="0"/>
          <w:lang w:val="en-US"/>
        </w:rPr>
        <w:t>Hunter, J. D. (2007). Matplotlib: A 2D graphics environment. Computing in science and engineering, 9(3), 90-95.</w:t>
      </w:r>
    </w:p>
    <w:p>
      <w:pPr>
        <w:pStyle w:val="Footnote"/>
      </w:pPr>
      <w:r>
        <w:rPr>
          <w:rFonts w:ascii="Helvetica" w:cs="Arial Unicode MS" w:hAnsi="Arial Unicode MS" w:eastAsia="Arial Unicode MS"/>
          <w:sz w:val="18"/>
          <w:szCs w:val="18"/>
          <w:rtl w:val="0"/>
          <w:lang w:val="en-US"/>
        </w:rPr>
        <w:t>Chicago</w:t>
        <w:tab/>
      </w:r>
    </w:p>
  </w:footnote>
  <w:footnote w:id="6">
    <w:p>
      <w:pPr>
        <w:pStyle w:val="Footnote"/>
      </w:pPr>
      <w:r>
        <w:rPr>
          <w:rFonts w:ascii="Times New Roman" w:cs="Times New Roman" w:hAnsi="Times New Roman" w:eastAsia="Times New Roman"/>
          <w:b w:val="1"/>
          <w:bCs w:val="1"/>
          <w:vertAlign w:val="superscript"/>
          <w:rtl w:val="0"/>
        </w:rPr>
        <w:footnoteRef/>
      </w:r>
      <w:r>
        <w:rPr>
          <w:rFonts w:ascii="Helvetica" w:cs="Arial Unicode MS" w:hAnsi="Arial Unicode MS" w:eastAsia="Arial Unicode MS"/>
          <w:rtl w:val="0"/>
          <w:lang w:val="en-US"/>
        </w:rPr>
        <w:t xml:space="preserve"> </w:t>
      </w:r>
      <w:r>
        <w:rPr>
          <w:rFonts w:ascii="Helvetica" w:cs="Arial Unicode MS" w:hAnsi="Arial Unicode MS" w:eastAsia="Arial Unicode MS"/>
          <w:sz w:val="18"/>
          <w:szCs w:val="18"/>
          <w:rtl w:val="0"/>
          <w:lang w:val="en-US"/>
        </w:rPr>
        <w:t>Pedregosa, Fabian, Ga</w:t>
      </w:r>
      <w:r>
        <w:rPr>
          <w:rFonts w:hAnsi="Arial Unicode MS" w:hint="default"/>
          <w:sz w:val="18"/>
          <w:szCs w:val="18"/>
          <w:rtl w:val="0"/>
          <w:lang w:val="nl-NL"/>
        </w:rPr>
        <w:t>ë</w:t>
      </w:r>
      <w:r>
        <w:rPr>
          <w:rFonts w:ascii="Helvetica" w:cs="Arial Unicode MS" w:hAnsi="Arial Unicode MS" w:eastAsia="Arial Unicode MS"/>
          <w:sz w:val="18"/>
          <w:szCs w:val="18"/>
          <w:rtl w:val="0"/>
          <w:lang w:val="en-US"/>
        </w:rPr>
        <w:t>l Varoquaux, Alexandre Gramfort, Vincent Michel, Bertrand Thirion, Olivier Grisel, Mathieu Blondel et al. "Scikit-learn: Machine learning in Python." The Journal of Machine Learning Research 12 (2011): 2825-2830.</w:t>
      </w:r>
    </w:p>
  </w:footnote>
  <w:footnote w:id="7">
    <w:p>
      <w:pPr>
        <w:pStyle w:val="Footnote"/>
      </w:pPr>
      <w:r>
        <w:rPr>
          <w:rFonts w:ascii="Times New Roman" w:cs="Times New Roman" w:hAnsi="Times New Roman" w:eastAsia="Times New Roman"/>
          <w:b w:val="1"/>
          <w:bCs w:val="1"/>
          <w:vertAlign w:val="superscript"/>
          <w:rtl w:val="0"/>
        </w:rPr>
        <w:footnoteRef/>
      </w:r>
      <w:r>
        <w:rPr>
          <w:rFonts w:ascii="Helvetica" w:cs="Arial Unicode MS" w:hAnsi="Arial Unicode MS" w:eastAsia="Arial Unicode MS"/>
          <w:rtl w:val="0"/>
          <w:lang w:val="en-US"/>
        </w:rPr>
        <w:t xml:space="preserve"> </w:t>
      </w:r>
      <w:r>
        <w:rPr>
          <w:rFonts w:ascii="Helvetica" w:cs="Arial Unicode MS" w:hAnsi="Arial Unicode MS" w:eastAsia="Arial Unicode MS"/>
          <w:sz w:val="18"/>
          <w:szCs w:val="18"/>
          <w:rtl w:val="0"/>
          <w:lang w:val="en-US"/>
        </w:rPr>
        <w:t>Rajaraman, A.; Ullman, J. D. (2011). "Data Mining". Mining of Massive Datasets. pp. 1</w:t>
      </w:r>
      <w:r>
        <w:rPr>
          <w:rFonts w:hAnsi="Arial Unicode MS" w:hint="default"/>
          <w:sz w:val="18"/>
          <w:szCs w:val="18"/>
          <w:rtl w:val="0"/>
          <w:lang w:val="en-US"/>
        </w:rPr>
        <w:t>–</w:t>
      </w:r>
      <w:r>
        <w:rPr>
          <w:rFonts w:ascii="Helvetica" w:cs="Arial Unicode MS" w:hAnsi="Arial Unicode MS" w:eastAsia="Arial Unicode MS"/>
          <w:sz w:val="18"/>
          <w:szCs w:val="18"/>
          <w:rtl w:val="0"/>
          <w:lang w:val="pt-PT"/>
        </w:rPr>
        <w:t>17. doi:10.1017/CBO9781139058452.002. ISBN 9781139058452. edit</w:t>
      </w:r>
    </w:p>
  </w:footnote>
  <w:footnote w:id="8">
    <w:p>
      <w:pPr>
        <w:pStyle w:val="Footnote"/>
      </w:pPr>
      <w:r>
        <w:rPr>
          <w:rFonts w:ascii="Times New Roman" w:cs="Times New Roman" w:hAnsi="Times New Roman" w:eastAsia="Times New Roman"/>
          <w:i w:val="1"/>
          <w:iCs w:val="1"/>
          <w:vertAlign w:val="superscript"/>
          <w:rtl w:val="0"/>
        </w:rPr>
        <w:footnoteRef/>
      </w:r>
      <w:r>
        <w:rPr>
          <w:rFonts w:ascii="Helvetica" w:cs="Arial Unicode MS" w:hAnsi="Arial Unicode MS" w:eastAsia="Arial Unicode MS"/>
          <w:rtl w:val="0"/>
          <w:lang w:val="en-US"/>
        </w:rPr>
        <w:t xml:space="preserve"> </w:t>
      </w:r>
      <w:r>
        <w:rPr>
          <w:rFonts w:ascii="Helvetica" w:cs="Arial Unicode MS" w:hAnsi="Arial Unicode MS" w:eastAsia="Arial Unicode MS"/>
          <w:sz w:val="18"/>
          <w:szCs w:val="18"/>
          <w:rtl w:val="0"/>
          <w:lang w:val="en-US"/>
        </w:rPr>
        <w:t>Marcus, M. P., Marcinkiewicz, M. A., &amp; Santorini, B. (1993). Building a large annotated corpus of English: The Penn Treebank. Computational linguistics, 19(2), 313-330.</w:t>
      </w:r>
    </w:p>
  </w:footnote>
  <w:footnote w:id="9">
    <w:p>
      <w:pPr>
        <w:pStyle w:val="Footnote"/>
      </w:pPr>
      <w:r>
        <w:rPr>
          <w:rFonts w:ascii="Times New Roman" w:cs="Times New Roman" w:hAnsi="Times New Roman" w:eastAsia="Times New Roman"/>
          <w:b w:val="1"/>
          <w:bCs w:val="1"/>
          <w:vertAlign w:val="superscript"/>
          <w:rtl w:val="0"/>
        </w:rPr>
        <w:footnoteRef/>
      </w:r>
      <w:r>
        <w:rPr>
          <w:rFonts w:ascii="Helvetica" w:cs="Arial Unicode MS" w:hAnsi="Arial Unicode MS" w:eastAsia="Arial Unicode MS"/>
          <w:sz w:val="18"/>
          <w:szCs w:val="18"/>
          <w:rtl w:val="0"/>
          <w:lang w:val="en-US"/>
        </w:rPr>
        <w:t xml:space="preserve"> Lapointe, F. J., &amp; Legendre, P. (1994). A classification of pure malt Scotch whiskies. Applied Statistics, 237-257.</w:t>
      </w:r>
    </w:p>
  </w:footnote>
  <w:footnote w:id="10">
    <w:p>
      <w:pPr>
        <w:pStyle w:val="Footnote"/>
      </w:pPr>
      <w:r>
        <w:rPr>
          <w:rFonts w:ascii="Times New Roman" w:cs="Times New Roman" w:hAnsi="Times New Roman" w:eastAsia="Times New Roman"/>
          <w:b w:val="1"/>
          <w:bCs w:val="1"/>
          <w:vertAlign w:val="superscript"/>
          <w:rtl w:val="0"/>
        </w:rPr>
        <w:footnoteRef/>
      </w:r>
      <w:r>
        <w:rPr>
          <w:rFonts w:ascii="Helvetica" w:cs="Arial Unicode MS" w:hAnsi="Arial Unicode MS" w:eastAsia="Arial Unicode MS"/>
          <w:rtl w:val="0"/>
          <w:lang w:val="en-US"/>
        </w:rPr>
        <w:t xml:space="preserve"> D</w:t>
      </w:r>
      <w:r>
        <w:rPr>
          <w:rFonts w:ascii="Helvetica" w:cs="Arial Unicode MS" w:hAnsi="Arial Unicode MS" w:eastAsia="Arial Unicode MS"/>
          <w:sz w:val="18"/>
          <w:szCs w:val="18"/>
          <w:rtl w:val="0"/>
          <w:lang w:val="en-US"/>
        </w:rPr>
        <w:t>avison, A. C.; Hinkley, D. V. (1997). Bootstrap methods and their application. Cambridge Series in Statistical and Probabilistic Mathematics. Cambridge University Press.</w:t>
      </w:r>
    </w:p>
  </w:footnote>
  <w:footnote w:id="11">
    <w:p>
      <w:pPr>
        <w:pStyle w:val="Footnote"/>
      </w:pPr>
      <w:r>
        <w:rPr>
          <w:rFonts w:ascii="Times New Roman" w:cs="Times New Roman" w:hAnsi="Times New Roman" w:eastAsia="Times New Roman"/>
          <w:b w:val="1"/>
          <w:bCs w:val="1"/>
          <w:vertAlign w:val="superscript"/>
          <w:rtl w:val="0"/>
        </w:rPr>
        <w:footnoteRef/>
      </w:r>
      <w:r>
        <w:rPr>
          <w:rFonts w:ascii="Helvetica" w:cs="Arial Unicode MS" w:hAnsi="Arial Unicode MS" w:eastAsia="Arial Unicode MS"/>
          <w:rtl w:val="0"/>
          <w:lang w:val="en-US"/>
        </w:rPr>
        <w:t xml:space="preserve"> </w:t>
      </w:r>
      <w:r>
        <w:rPr>
          <w:rFonts w:ascii="Helvetica" w:cs="Arial Unicode MS" w:hAnsi="Arial Unicode MS" w:eastAsia="Arial Unicode MS"/>
          <w:sz w:val="18"/>
          <w:szCs w:val="18"/>
          <w:rtl w:val="0"/>
          <w:lang w:val="en-US"/>
        </w:rPr>
        <w:t>A new vocabulary and other innovations for improving descriptive in-training evaluations. Acad Med. 1999 Nov;74(11):1203-7.</w:t>
      </w:r>
    </w:p>
  </w:footnote>
  <w:footnote w:id="12">
    <w:p>
      <w:pPr>
        <w:pStyle w:val="Footnote"/>
      </w:pPr>
      <w:r>
        <w:rPr>
          <w:rFonts w:ascii="Times New Roman" w:cs="Times New Roman" w:hAnsi="Times New Roman" w:eastAsia="Times New Roman"/>
          <w:b w:val="1"/>
          <w:bCs w:val="1"/>
          <w:vertAlign w:val="superscript"/>
          <w:rtl w:val="0"/>
        </w:rPr>
        <w:footnoteRef/>
      </w:r>
      <w:r>
        <w:rPr>
          <w:rFonts w:ascii="Helvetica" w:cs="Arial Unicode MS" w:hAnsi="Arial Unicode MS" w:eastAsia="Arial Unicode MS"/>
          <w:rtl w:val="0"/>
          <w:lang w:val="en-US"/>
        </w:rPr>
        <w:t xml:space="preserve"> </w:t>
      </w:r>
      <w:r>
        <w:rPr>
          <w:rFonts w:ascii="Helvetica" w:cs="Arial Unicode MS" w:hAnsi="Arial Unicode MS" w:eastAsia="Arial Unicode MS"/>
          <w:sz w:val="18"/>
          <w:szCs w:val="18"/>
          <w:rtl w:val="0"/>
          <w:lang w:val="en-US"/>
        </w:rPr>
        <w:t>Denny, J. C., Bastarache, L., Sastre, E. A., &amp; Spickard, A. (2009). Tracking medical students</w:t>
      </w:r>
      <w:r>
        <w:rPr>
          <w:rFonts w:hAnsi="Arial Unicode MS" w:hint="default"/>
          <w:sz w:val="18"/>
          <w:szCs w:val="18"/>
          <w:rtl w:val="0"/>
          <w:lang w:val="fr-FR"/>
        </w:rPr>
        <w:t xml:space="preserve">’ </w:t>
      </w:r>
      <w:r>
        <w:rPr>
          <w:rFonts w:ascii="Helvetica" w:cs="Arial Unicode MS" w:hAnsi="Arial Unicode MS" w:eastAsia="Arial Unicode MS"/>
          <w:sz w:val="18"/>
          <w:szCs w:val="18"/>
          <w:rtl w:val="0"/>
          <w:lang w:val="en-US"/>
        </w:rPr>
        <w:t>clinical experiences using natural language processing. Journal of biomedical informatics, 42(5), 781-789.</w:t>
      </w:r>
      <w:r>
        <w:rPr>
          <w:rFonts w:ascii="Helvetica" w:cs="Arial Unicode MS" w:hAnsi="Arial Unicode MS" w:eastAsia="Arial Unicode MS"/>
          <w:rtl w:val="0"/>
          <w:lang w:val="en-US"/>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Helvetica" w:cs="Helvetica" w:hAnsi="Helvetica" w:eastAsia="Helvetica"/>
        <w:position w:val="0"/>
      </w:rPr>
    </w:lvl>
    <w:lvl w:ilvl="1">
      <w:start w:val="1"/>
      <w:numFmt w:val="decimal"/>
      <w:suff w:val="tab"/>
      <w:lvlText w:val="%2."/>
      <w:lvlJc w:val="left"/>
      <w:pPr/>
      <w:rPr>
        <w:rFonts w:ascii="Helvetica" w:cs="Helvetica" w:hAnsi="Helvetica" w:eastAsia="Helvetica"/>
        <w:position w:val="0"/>
      </w:rPr>
    </w:lvl>
    <w:lvl w:ilvl="2">
      <w:start w:val="1"/>
      <w:numFmt w:val="decimal"/>
      <w:suff w:val="tab"/>
      <w:lvlText w:val="%3."/>
      <w:lvlJc w:val="left"/>
      <w:pPr/>
      <w:rPr>
        <w:rFonts w:ascii="Helvetica" w:cs="Helvetica" w:hAnsi="Helvetica" w:eastAsia="Helvetica"/>
        <w:position w:val="0"/>
      </w:rPr>
    </w:lvl>
    <w:lvl w:ilvl="3">
      <w:start w:val="1"/>
      <w:numFmt w:val="decimal"/>
      <w:suff w:val="tab"/>
      <w:lvlText w:val="%4."/>
      <w:lvlJc w:val="left"/>
      <w:pPr/>
      <w:rPr>
        <w:rFonts w:ascii="Helvetica" w:cs="Helvetica" w:hAnsi="Helvetica" w:eastAsia="Helvetica"/>
        <w:position w:val="0"/>
      </w:rPr>
    </w:lvl>
    <w:lvl w:ilvl="4">
      <w:start w:val="1"/>
      <w:numFmt w:val="decimal"/>
      <w:suff w:val="tab"/>
      <w:lvlText w:val="%5."/>
      <w:lvlJc w:val="left"/>
      <w:pPr/>
      <w:rPr>
        <w:rFonts w:ascii="Helvetica" w:cs="Helvetica" w:hAnsi="Helvetica" w:eastAsia="Helvetica"/>
        <w:position w:val="0"/>
      </w:rPr>
    </w:lvl>
    <w:lvl w:ilvl="5">
      <w:start w:val="1"/>
      <w:numFmt w:val="decimal"/>
      <w:suff w:val="tab"/>
      <w:lvlText w:val="%6."/>
      <w:lvlJc w:val="left"/>
      <w:pPr/>
      <w:rPr>
        <w:rFonts w:ascii="Helvetica" w:cs="Helvetica" w:hAnsi="Helvetica" w:eastAsia="Helvetica"/>
        <w:position w:val="0"/>
      </w:rPr>
    </w:lvl>
    <w:lvl w:ilvl="6">
      <w:start w:val="1"/>
      <w:numFmt w:val="decimal"/>
      <w:suff w:val="tab"/>
      <w:lvlText w:val="%7."/>
      <w:lvlJc w:val="left"/>
      <w:pPr/>
      <w:rPr>
        <w:rFonts w:ascii="Helvetica" w:cs="Helvetica" w:hAnsi="Helvetica" w:eastAsia="Helvetica"/>
        <w:position w:val="0"/>
      </w:rPr>
    </w:lvl>
    <w:lvl w:ilvl="7">
      <w:start w:val="1"/>
      <w:numFmt w:val="decimal"/>
      <w:suff w:val="tab"/>
      <w:lvlText w:val="%8."/>
      <w:lvlJc w:val="left"/>
      <w:pPr/>
      <w:rPr>
        <w:rFonts w:ascii="Helvetica" w:cs="Helvetica" w:hAnsi="Helvetica" w:eastAsia="Helvetica"/>
        <w:position w:val="0"/>
      </w:rPr>
    </w:lvl>
    <w:lvl w:ilvl="8">
      <w:start w:val="1"/>
      <w:numFmt w:val="decimal"/>
      <w:suff w:val="tab"/>
      <w:lvlText w:val="%9."/>
      <w:lvlJc w:val="left"/>
      <w:pPr/>
      <w:rPr>
        <w:rFonts w:ascii="Helvetica" w:cs="Helvetica" w:hAnsi="Helvetica" w:eastAsia="Helvetica"/>
        <w:position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rPr>
        <w:rFonts w:ascii="Helvetica" w:cs="Helvetica" w:hAnsi="Helvetica" w:eastAsia="Helvetica"/>
        <w:position w:val="0"/>
      </w:rPr>
    </w:lvl>
    <w:lvl w:ilvl="1">
      <w:start w:val="1"/>
      <w:numFmt w:val="decimal"/>
      <w:suff w:val="tab"/>
      <w:lvlText w:val="%2."/>
      <w:lvlJc w:val="left"/>
      <w:pPr/>
      <w:rPr>
        <w:rFonts w:ascii="Helvetica" w:cs="Helvetica" w:hAnsi="Helvetica" w:eastAsia="Helvetica"/>
        <w:position w:val="0"/>
      </w:rPr>
    </w:lvl>
    <w:lvl w:ilvl="2">
      <w:start w:val="1"/>
      <w:numFmt w:val="decimal"/>
      <w:suff w:val="tab"/>
      <w:lvlText w:val="%3."/>
      <w:lvlJc w:val="left"/>
      <w:pPr/>
      <w:rPr>
        <w:rFonts w:ascii="Helvetica" w:cs="Helvetica" w:hAnsi="Helvetica" w:eastAsia="Helvetica"/>
        <w:position w:val="0"/>
      </w:rPr>
    </w:lvl>
    <w:lvl w:ilvl="3">
      <w:start w:val="1"/>
      <w:numFmt w:val="decimal"/>
      <w:suff w:val="tab"/>
      <w:lvlText w:val="%4."/>
      <w:lvlJc w:val="left"/>
      <w:pPr/>
      <w:rPr>
        <w:rFonts w:ascii="Helvetica" w:cs="Helvetica" w:hAnsi="Helvetica" w:eastAsia="Helvetica"/>
        <w:position w:val="0"/>
      </w:rPr>
    </w:lvl>
    <w:lvl w:ilvl="4">
      <w:start w:val="1"/>
      <w:numFmt w:val="decimal"/>
      <w:suff w:val="tab"/>
      <w:lvlText w:val="%5."/>
      <w:lvlJc w:val="left"/>
      <w:pPr/>
      <w:rPr>
        <w:rFonts w:ascii="Helvetica" w:cs="Helvetica" w:hAnsi="Helvetica" w:eastAsia="Helvetica"/>
        <w:position w:val="0"/>
      </w:rPr>
    </w:lvl>
    <w:lvl w:ilvl="5">
      <w:start w:val="1"/>
      <w:numFmt w:val="decimal"/>
      <w:suff w:val="tab"/>
      <w:lvlText w:val="%6."/>
      <w:lvlJc w:val="left"/>
      <w:pPr/>
      <w:rPr>
        <w:rFonts w:ascii="Helvetica" w:cs="Helvetica" w:hAnsi="Helvetica" w:eastAsia="Helvetica"/>
        <w:position w:val="0"/>
      </w:rPr>
    </w:lvl>
    <w:lvl w:ilvl="6">
      <w:start w:val="1"/>
      <w:numFmt w:val="decimal"/>
      <w:suff w:val="tab"/>
      <w:lvlText w:val="%7."/>
      <w:lvlJc w:val="left"/>
      <w:pPr/>
      <w:rPr>
        <w:rFonts w:ascii="Helvetica" w:cs="Helvetica" w:hAnsi="Helvetica" w:eastAsia="Helvetica"/>
        <w:position w:val="0"/>
      </w:rPr>
    </w:lvl>
    <w:lvl w:ilvl="7">
      <w:start w:val="1"/>
      <w:numFmt w:val="decimal"/>
      <w:suff w:val="tab"/>
      <w:lvlText w:val="%8."/>
      <w:lvlJc w:val="left"/>
      <w:pPr/>
      <w:rPr>
        <w:rFonts w:ascii="Helvetica" w:cs="Helvetica" w:hAnsi="Helvetica" w:eastAsia="Helvetica"/>
        <w:position w:val="0"/>
      </w:rPr>
    </w:lvl>
    <w:lvl w:ilvl="8">
      <w:start w:val="1"/>
      <w:numFmt w:val="decimal"/>
      <w:suff w:val="tab"/>
      <w:lvlText w:val="%9."/>
      <w:lvlJc w:val="left"/>
      <w:pPr/>
      <w:rPr>
        <w:rFonts w:ascii="Helvetica" w:cs="Helvetica" w:hAnsi="Helvetica" w:eastAsia="Helvetica"/>
        <w:position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note">
    <w:name w:val="Footnote"/>
    <w:next w:val="Footnote"/>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Helvetica" w:cs="Helvetica" w:hAnsi="Helvetica" w:eastAsia="Helvetica"/>
      <w:b w:val="1"/>
      <w:bCs w:val="1"/>
      <w:u w:val="singl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Table Style 1 A">
    <w:name w:val="Table Style 1 A"/>
    <w:next w:val="Table Style 1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ithub.com/mac389/leuthauser"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comments" Target="comments.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